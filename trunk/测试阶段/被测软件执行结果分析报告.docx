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4BB" w:rsidRDefault="00354B5A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76.3pt;height:59.85pt">
            <v:imagedata r:id="rId8" r:href="rId9"/>
          </v:shape>
        </w:pict>
      </w:r>
      <w:r>
        <w:rPr>
          <w:sz w:val="72"/>
        </w:rPr>
        <w:fldChar w:fldCharType="end"/>
      </w:r>
      <w:r>
        <w:rPr>
          <w:rFonts w:eastAsia="黑体"/>
          <w:sz w:val="32"/>
        </w:rPr>
        <w:pict>
          <v:rect id="Rectangle 5" o:spid="_x0000_s1027" style="position:absolute;left:0;text-align:left;margin-left:-90.15pt;margin-top:-7.8pt;width:675pt;height:7.8pt;z-index:3;mso-position-horizontal-relative:text;mso-position-vertical-relative:text" o:preferrelative="t" fillcolor="#f60" stroked="f"/>
        </w:pict>
      </w:r>
      <w:r>
        <w:rPr>
          <w:rFonts w:eastAsia="黑体"/>
          <w:sz w:val="32"/>
        </w:rPr>
        <w:pict>
          <v:rect id="Rectangle 2" o:spid="_x0000_s1028" style="position:absolute;left:0;text-align:left;margin-left:-126.15pt;margin-top:-78pt;width:675pt;height:70.2pt;z-index:1;mso-position-horizontal-relative:text;mso-position-vertical-relative:text" o:preferrelative="t" fillcolor="#06c" stroked="f"/>
        </w:pict>
      </w:r>
    </w:p>
    <w:p w:rsidR="006F74BB" w:rsidRDefault="006F74BB">
      <w:pPr>
        <w:jc w:val="center"/>
        <w:rPr>
          <w:rFonts w:eastAsia="黑体"/>
          <w:sz w:val="32"/>
        </w:rPr>
      </w:pPr>
    </w:p>
    <w:p w:rsidR="006F74BB" w:rsidRDefault="00354B5A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&lt;&lt;LUA &gt;&gt;</w:t>
      </w:r>
    </w:p>
    <w:p w:rsidR="006F74BB" w:rsidRDefault="00354B5A">
      <w:pPr>
        <w:ind w:firstLineChars="300" w:firstLine="1325"/>
        <w:rPr>
          <w:rFonts w:eastAsia="黑体"/>
          <w:b/>
          <w:sz w:val="48"/>
          <w:szCs w:val="48"/>
        </w:rPr>
      </w:pPr>
      <w:r>
        <w:rPr>
          <w:rFonts w:hint="eastAsia"/>
          <w:b/>
          <w:sz w:val="44"/>
          <w:szCs w:val="44"/>
        </w:rPr>
        <w:t>被测</w:t>
      </w:r>
      <w:r>
        <w:rPr>
          <w:b/>
          <w:sz w:val="44"/>
          <w:szCs w:val="44"/>
        </w:rPr>
        <w:t>软件执行结果分析报告</w:t>
      </w:r>
    </w:p>
    <w:p w:rsidR="006F74BB" w:rsidRDefault="006F74BB">
      <w:pPr>
        <w:jc w:val="center"/>
        <w:rPr>
          <w:rFonts w:eastAsia="黑体"/>
          <w:sz w:val="32"/>
        </w:rPr>
      </w:pPr>
    </w:p>
    <w:p w:rsidR="006F74BB" w:rsidRDefault="00354B5A">
      <w:pPr>
        <w:jc w:val="center"/>
        <w:rPr>
          <w:rFonts w:eastAsia="黑体"/>
          <w:sz w:val="32"/>
        </w:rPr>
      </w:pPr>
      <w:r>
        <w:pict>
          <v:shape id="Picture 2" o:spid="_x0000_i1026" type="#_x0000_t75" style="width:374.95pt;height:342.25pt">
            <v:imagedata r:id="rId10" o:title="bg"/>
          </v:shape>
        </w:pict>
      </w:r>
    </w:p>
    <w:p w:rsidR="006F74BB" w:rsidRDefault="006F74BB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6F74BB" w:rsidRDefault="006F74BB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6F74BB" w:rsidRDefault="00354B5A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/>
          <w:sz w:val="32"/>
        </w:rPr>
        <w:pict>
          <v:rect id="Rectangle 4" o:spid="_x0000_s1030" style="position:absolute;left:0;text-align:left;margin-left:-126.15pt;margin-top:23.4pt;width:639pt;height:70.2pt;z-index:-10" o:preferrelative="t" fillcolor="#87ceff" stroked="f">
            <v:fill r:id="rId11" o:title="深色横线" type="pattern"/>
          </v:rect>
        </w:pict>
      </w:r>
    </w:p>
    <w:p w:rsidR="006F74BB" w:rsidRDefault="00354B5A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6F74BB" w:rsidRDefault="00354B5A">
      <w:pPr>
        <w:jc w:val="center"/>
      </w:pPr>
      <w:r>
        <w:rPr>
          <w:rFonts w:eastAsia="黑体" w:hint="eastAsia"/>
          <w:sz w:val="30"/>
          <w:szCs w:val="30"/>
        </w:rPr>
        <w:t>2015-04</w:t>
      </w:r>
    </w:p>
    <w:p w:rsidR="006F74BB" w:rsidRDefault="006F74BB">
      <w:pPr>
        <w:sectPr w:rsidR="006F74BB">
          <w:footerReference w:type="even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F74BB" w:rsidRDefault="006F74BB">
      <w:pPr>
        <w:jc w:val="center"/>
        <w:rPr>
          <w:rFonts w:eastAsia="黑体"/>
          <w:sz w:val="28"/>
          <w:szCs w:val="28"/>
        </w:rPr>
      </w:pPr>
    </w:p>
    <w:p w:rsidR="006F74BB" w:rsidRDefault="00354B5A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小组成员</w:t>
      </w:r>
    </w:p>
    <w:tbl>
      <w:tblPr>
        <w:tblW w:w="4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5"/>
        <w:gridCol w:w="3045"/>
      </w:tblGrid>
      <w:tr w:rsidR="006F74BB">
        <w:trPr>
          <w:jc w:val="center"/>
        </w:trPr>
        <w:tc>
          <w:tcPr>
            <w:tcW w:w="1335" w:type="dxa"/>
            <w:vAlign w:val="center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名字</w:t>
            </w:r>
          </w:p>
        </w:tc>
        <w:tc>
          <w:tcPr>
            <w:tcW w:w="3045" w:type="dxa"/>
            <w:vAlign w:val="center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</w:tr>
      <w:tr w:rsidR="006F74BB">
        <w:trPr>
          <w:jc w:val="center"/>
        </w:trPr>
        <w:tc>
          <w:tcPr>
            <w:tcW w:w="1335" w:type="dxa"/>
            <w:vAlign w:val="center"/>
          </w:tcPr>
          <w:p w:rsidR="006F74BB" w:rsidRDefault="00354B5A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  <w:vAlign w:val="center"/>
          </w:tcPr>
          <w:p w:rsidR="006F74BB" w:rsidRDefault="00354B5A">
            <w:r>
              <w:rPr>
                <w:rFonts w:hint="eastAsia"/>
              </w:rPr>
              <w:t>SY1406232</w:t>
            </w:r>
          </w:p>
        </w:tc>
      </w:tr>
      <w:tr w:rsidR="006F74BB">
        <w:trPr>
          <w:jc w:val="center"/>
        </w:trPr>
        <w:tc>
          <w:tcPr>
            <w:tcW w:w="1335" w:type="dxa"/>
            <w:vAlign w:val="center"/>
          </w:tcPr>
          <w:p w:rsidR="006F74BB" w:rsidRDefault="00354B5A"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  <w:vAlign w:val="center"/>
          </w:tcPr>
          <w:p w:rsidR="006F74BB" w:rsidRDefault="00354B5A">
            <w:r>
              <w:rPr>
                <w:rFonts w:hint="eastAsia"/>
              </w:rPr>
              <w:t>SY1406233</w:t>
            </w:r>
          </w:p>
        </w:tc>
      </w:tr>
      <w:tr w:rsidR="006F74BB">
        <w:trPr>
          <w:jc w:val="center"/>
        </w:trPr>
        <w:tc>
          <w:tcPr>
            <w:tcW w:w="1335" w:type="dxa"/>
            <w:vAlign w:val="center"/>
          </w:tcPr>
          <w:p w:rsidR="006F74BB" w:rsidRDefault="00354B5A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  <w:vAlign w:val="center"/>
          </w:tcPr>
          <w:p w:rsidR="006F74BB" w:rsidRDefault="00354B5A">
            <w:r>
              <w:rPr>
                <w:rFonts w:hint="eastAsia"/>
              </w:rPr>
              <w:t>SY1406219</w:t>
            </w:r>
          </w:p>
        </w:tc>
      </w:tr>
    </w:tbl>
    <w:p w:rsidR="006F74BB" w:rsidRDefault="006F74BB">
      <w:pPr>
        <w:rPr>
          <w:rFonts w:eastAsia="黑体"/>
          <w:sz w:val="28"/>
          <w:szCs w:val="28"/>
        </w:rPr>
      </w:pPr>
    </w:p>
    <w:p w:rsidR="006F74BB" w:rsidRDefault="006F74BB">
      <w:pPr>
        <w:jc w:val="center"/>
        <w:rPr>
          <w:rFonts w:eastAsia="黑体"/>
          <w:sz w:val="28"/>
          <w:szCs w:val="28"/>
        </w:rPr>
      </w:pPr>
    </w:p>
    <w:p w:rsidR="006F74BB" w:rsidRDefault="006F74BB">
      <w:pPr>
        <w:jc w:val="center"/>
        <w:rPr>
          <w:rFonts w:eastAsia="黑体"/>
          <w:sz w:val="28"/>
          <w:szCs w:val="28"/>
        </w:rPr>
      </w:pPr>
    </w:p>
    <w:p w:rsidR="006F74BB" w:rsidRDefault="00354B5A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1260"/>
        <w:gridCol w:w="2160"/>
        <w:gridCol w:w="1095"/>
        <w:gridCol w:w="3045"/>
      </w:tblGrid>
      <w:tr w:rsidR="006F74BB">
        <w:trPr>
          <w:jc w:val="center"/>
        </w:trPr>
        <w:tc>
          <w:tcPr>
            <w:tcW w:w="794" w:type="dxa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6F74BB" w:rsidRDefault="00354B5A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6F74BB">
        <w:trPr>
          <w:jc w:val="center"/>
        </w:trPr>
        <w:tc>
          <w:tcPr>
            <w:tcW w:w="794" w:type="dxa"/>
          </w:tcPr>
          <w:p w:rsidR="006F74BB" w:rsidRDefault="00354B5A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6F74BB" w:rsidRDefault="00354B5A">
            <w:r>
              <w:rPr>
                <w:rFonts w:hint="eastAsia"/>
              </w:rPr>
              <w:t>2015/5/</w:t>
            </w:r>
            <w:r>
              <w:rPr>
                <w:rFonts w:hint="eastAsia"/>
              </w:rPr>
              <w:t>12</w:t>
            </w:r>
          </w:p>
        </w:tc>
        <w:tc>
          <w:tcPr>
            <w:tcW w:w="2160" w:type="dxa"/>
          </w:tcPr>
          <w:p w:rsidR="006F74BB" w:rsidRDefault="00354B5A">
            <w:r>
              <w:rPr>
                <w:rFonts w:hint="eastAsia"/>
              </w:rPr>
              <w:t>全体</w:t>
            </w:r>
          </w:p>
        </w:tc>
        <w:tc>
          <w:tcPr>
            <w:tcW w:w="1095" w:type="dxa"/>
          </w:tcPr>
          <w:p w:rsidR="006F74BB" w:rsidRDefault="00354B5A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</w:tcPr>
          <w:p w:rsidR="006F74BB" w:rsidRDefault="00354B5A">
            <w:r>
              <w:rPr>
                <w:rFonts w:hint="eastAsia"/>
              </w:rPr>
              <w:t>该</w:t>
            </w:r>
            <w:r>
              <w:t>文档的最初版本</w:t>
            </w:r>
          </w:p>
        </w:tc>
      </w:tr>
      <w:tr w:rsidR="006F74BB">
        <w:trPr>
          <w:jc w:val="center"/>
        </w:trPr>
        <w:tc>
          <w:tcPr>
            <w:tcW w:w="794" w:type="dxa"/>
          </w:tcPr>
          <w:p w:rsidR="006F74BB" w:rsidRDefault="00354B5A">
            <w:r>
              <w:rPr>
                <w:rFonts w:hint="eastAsia"/>
              </w:rPr>
              <w:t>2.0</w:t>
            </w:r>
          </w:p>
        </w:tc>
        <w:tc>
          <w:tcPr>
            <w:tcW w:w="1260" w:type="dxa"/>
          </w:tcPr>
          <w:p w:rsidR="006F74BB" w:rsidRDefault="00354B5A">
            <w:r>
              <w:rPr>
                <w:rFonts w:hint="eastAsia"/>
              </w:rPr>
              <w:t>2015/6/17</w:t>
            </w:r>
          </w:p>
        </w:tc>
        <w:tc>
          <w:tcPr>
            <w:tcW w:w="2160" w:type="dxa"/>
          </w:tcPr>
          <w:p w:rsidR="006F74BB" w:rsidRDefault="00354B5A">
            <w:r>
              <w:rPr>
                <w:rFonts w:hint="eastAsia"/>
              </w:rPr>
              <w:t>全体</w:t>
            </w:r>
          </w:p>
        </w:tc>
        <w:tc>
          <w:tcPr>
            <w:tcW w:w="1095" w:type="dxa"/>
          </w:tcPr>
          <w:p w:rsidR="006F74BB" w:rsidRDefault="00354B5A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</w:tcPr>
          <w:p w:rsidR="006F74BB" w:rsidRDefault="00354B5A">
            <w:r>
              <w:rPr>
                <w:rFonts w:hint="eastAsia"/>
              </w:rPr>
              <w:t>对文档最终版本进行了详细校验</w:t>
            </w:r>
          </w:p>
        </w:tc>
      </w:tr>
      <w:tr w:rsidR="006F74BB">
        <w:trPr>
          <w:jc w:val="center"/>
        </w:trPr>
        <w:tc>
          <w:tcPr>
            <w:tcW w:w="794" w:type="dxa"/>
          </w:tcPr>
          <w:p w:rsidR="006F74BB" w:rsidRDefault="006F74BB"/>
        </w:tc>
        <w:tc>
          <w:tcPr>
            <w:tcW w:w="1260" w:type="dxa"/>
          </w:tcPr>
          <w:p w:rsidR="006F74BB" w:rsidRDefault="006F74BB"/>
        </w:tc>
        <w:tc>
          <w:tcPr>
            <w:tcW w:w="2160" w:type="dxa"/>
          </w:tcPr>
          <w:p w:rsidR="006F74BB" w:rsidRDefault="006F74BB"/>
        </w:tc>
        <w:tc>
          <w:tcPr>
            <w:tcW w:w="1095" w:type="dxa"/>
          </w:tcPr>
          <w:p w:rsidR="006F74BB" w:rsidRDefault="006F74BB"/>
        </w:tc>
        <w:tc>
          <w:tcPr>
            <w:tcW w:w="3045" w:type="dxa"/>
          </w:tcPr>
          <w:p w:rsidR="006F74BB" w:rsidRDefault="006F74BB"/>
        </w:tc>
      </w:tr>
    </w:tbl>
    <w:p w:rsidR="006F74BB" w:rsidRDefault="006F74BB">
      <w:pPr>
        <w:jc w:val="center"/>
        <w:rPr>
          <w:rFonts w:eastAsia="黑体"/>
          <w:sz w:val="28"/>
          <w:szCs w:val="28"/>
        </w:rPr>
      </w:pPr>
    </w:p>
    <w:p w:rsidR="006F74BB" w:rsidRDefault="006F74BB">
      <w:pPr>
        <w:jc w:val="center"/>
        <w:rPr>
          <w:rFonts w:eastAsia="黑体"/>
          <w:sz w:val="28"/>
          <w:szCs w:val="28"/>
        </w:rPr>
        <w:sectPr w:rsidR="006F74BB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:rsidR="006F74BB" w:rsidRDefault="00354B5A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:rsidR="006F74BB" w:rsidRDefault="00354B5A">
      <w:pPr>
        <w:pStyle w:val="10"/>
        <w:tabs>
          <w:tab w:val="clear" w:pos="360"/>
          <w:tab w:val="clear" w:pos="720"/>
          <w:tab w:val="clear" w:pos="8320"/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04" w:history="1">
        <w:r>
          <w:rPr>
            <w:rFonts w:hint="eastAsia"/>
            <w:bCs/>
            <w:kern w:val="44"/>
            <w:szCs w:val="44"/>
          </w:rPr>
          <w:t xml:space="preserve">1. </w:t>
        </w:r>
        <w:r>
          <w:rPr>
            <w:rFonts w:hint="eastAsia"/>
          </w:rPr>
          <w:t>功能分析</w:t>
        </w:r>
        <w:r>
          <w:tab/>
        </w:r>
        <w:r>
          <w:fldChar w:fldCharType="begin"/>
        </w:r>
        <w:r>
          <w:instrText xml:space="preserve"> PAGEREF _Toc1804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21603" w:history="1">
        <w:r>
          <w:rPr>
            <w:rFonts w:ascii="Arial" w:eastAsia="黑体" w:hAnsi="Arial" w:hint="eastAsia"/>
            <w:bCs/>
            <w:szCs w:val="28"/>
          </w:rPr>
          <w:t xml:space="preserve">1.1 </w:t>
        </w:r>
        <w:r>
          <w:rPr>
            <w:rFonts w:hint="eastAsia"/>
          </w:rPr>
          <w:t>搭建动态网页功能测试</w:t>
        </w:r>
        <w:r>
          <w:tab/>
        </w:r>
        <w:r>
          <w:fldChar w:fldCharType="begin"/>
        </w:r>
        <w:r>
          <w:instrText xml:space="preserve"> PAGEREF _Toc21603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29295" w:history="1">
        <w:r>
          <w:rPr>
            <w:rFonts w:ascii="Arial" w:eastAsia="黑体" w:hAnsi="Arial" w:hint="eastAsia"/>
            <w:bCs/>
            <w:szCs w:val="28"/>
          </w:rPr>
          <w:t xml:space="preserve">1.2 </w:t>
        </w:r>
        <w:r>
          <w:rPr>
            <w:rFonts w:hint="eastAsia"/>
          </w:rPr>
          <w:t>C++</w:t>
        </w:r>
        <w:r>
          <w:rPr>
            <w:rFonts w:hint="eastAsia"/>
          </w:rPr>
          <w:t>调用</w:t>
        </w:r>
        <w:r>
          <w:rPr>
            <w:rFonts w:hint="eastAsia"/>
          </w:rPr>
          <w:t>Lua</w:t>
        </w:r>
        <w:r>
          <w:rPr>
            <w:rFonts w:hint="eastAsia"/>
          </w:rPr>
          <w:t>功能测试</w:t>
        </w:r>
        <w:r>
          <w:tab/>
        </w:r>
        <w:r>
          <w:fldChar w:fldCharType="begin"/>
        </w:r>
        <w:r>
          <w:instrText xml:space="preserve"> PAGEREF _Toc29295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15301" w:history="1">
        <w:r>
          <w:rPr>
            <w:rFonts w:ascii="Arial" w:eastAsia="黑体" w:hAnsi="Arial" w:hint="eastAsia"/>
            <w:bCs/>
            <w:szCs w:val="28"/>
          </w:rPr>
          <w:t xml:space="preserve">1.3 </w:t>
        </w:r>
        <w:r>
          <w:rPr>
            <w:rFonts w:hint="eastAsia"/>
          </w:rPr>
          <w:t>文件复制功能测试</w:t>
        </w:r>
        <w:r>
          <w:tab/>
        </w:r>
        <w:r>
          <w:fldChar w:fldCharType="begin"/>
        </w:r>
        <w:r>
          <w:instrText xml:space="preserve"> PAGEREF _Toc15301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5186" w:history="1">
        <w:r>
          <w:rPr>
            <w:rFonts w:ascii="Arial" w:eastAsia="黑体" w:hAnsi="Arial" w:hint="eastAsia"/>
            <w:bCs/>
            <w:szCs w:val="28"/>
          </w:rPr>
          <w:t xml:space="preserve">1.4 </w:t>
        </w:r>
        <w:r>
          <w:rPr>
            <w:rFonts w:hint="eastAsia"/>
          </w:rPr>
          <w:t>只运行一次的小程序功能测试</w:t>
        </w:r>
        <w:r>
          <w:tab/>
        </w:r>
        <w:r>
          <w:fldChar w:fldCharType="begin"/>
        </w:r>
        <w:r>
          <w:instrText xml:space="preserve"> PAGEREF _Toc5186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6F74BB" w:rsidRDefault="00354B5A">
      <w:pPr>
        <w:pStyle w:val="10"/>
        <w:tabs>
          <w:tab w:val="clear" w:pos="360"/>
          <w:tab w:val="clear" w:pos="720"/>
          <w:tab w:val="clear" w:pos="8320"/>
          <w:tab w:val="right" w:leader="dot" w:pos="8312"/>
        </w:tabs>
      </w:pPr>
      <w:hyperlink w:anchor="_Toc20607" w:history="1">
        <w:r>
          <w:rPr>
            <w:rFonts w:hint="eastAsia"/>
            <w:bCs/>
            <w:kern w:val="44"/>
            <w:szCs w:val="44"/>
          </w:rPr>
          <w:t xml:space="preserve">2. </w:t>
        </w:r>
        <w:r>
          <w:rPr>
            <w:rFonts w:hint="eastAsia"/>
          </w:rPr>
          <w:t>性能测试</w:t>
        </w:r>
        <w:r>
          <w:tab/>
        </w:r>
        <w:r>
          <w:fldChar w:fldCharType="begin"/>
        </w:r>
        <w:r>
          <w:instrText xml:space="preserve"> PAGEREF _Toc20607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24864" w:history="1">
        <w:r>
          <w:rPr>
            <w:rFonts w:ascii="Arial" w:eastAsia="黑体" w:hAnsi="Arial" w:hint="eastAsia"/>
            <w:bCs/>
            <w:szCs w:val="28"/>
          </w:rPr>
          <w:t xml:space="preserve">2.1 </w:t>
        </w:r>
        <w:r>
          <w:rPr>
            <w:rFonts w:hint="eastAsia"/>
          </w:rPr>
          <w:t>Table</w:t>
        </w:r>
        <w:r>
          <w:rPr>
            <w:rFonts w:hint="eastAsia"/>
          </w:rPr>
          <w:t>性能测试</w:t>
        </w:r>
        <w:r>
          <w:tab/>
        </w:r>
        <w:r>
          <w:fldChar w:fldCharType="begin"/>
        </w:r>
        <w:r>
          <w:instrText xml:space="preserve"> PAGEREF _Toc24864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23526" w:history="1">
        <w:r>
          <w:rPr>
            <w:rFonts w:ascii="Arial" w:eastAsia="黑体" w:hAnsi="Arial" w:hint="eastAsia"/>
            <w:bCs/>
            <w:szCs w:val="28"/>
          </w:rPr>
          <w:t xml:space="preserve">2.2 </w:t>
        </w:r>
        <w:r>
          <w:rPr>
            <w:rFonts w:hint="eastAsia"/>
          </w:rPr>
          <w:t>字符串性能测试</w:t>
        </w:r>
        <w:r>
          <w:tab/>
        </w:r>
        <w:r>
          <w:fldChar w:fldCharType="begin"/>
        </w:r>
        <w:r>
          <w:instrText xml:space="preserve"> PAGEREF _Toc23526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6F74BB" w:rsidRDefault="00354B5A">
      <w:pPr>
        <w:pStyle w:val="20"/>
        <w:tabs>
          <w:tab w:val="clear" w:pos="924"/>
          <w:tab w:val="clear" w:pos="8320"/>
          <w:tab w:val="right" w:leader="dot" w:pos="8312"/>
        </w:tabs>
        <w:ind w:left="480"/>
      </w:pPr>
      <w:hyperlink w:anchor="_Toc12167" w:history="1">
        <w:r>
          <w:rPr>
            <w:rFonts w:hint="eastAsia"/>
          </w:rPr>
          <w:t>2</w:t>
        </w:r>
        <w:r>
          <w:t xml:space="preserve">.3 </w:t>
        </w:r>
        <w:r>
          <w:rPr>
            <w:rFonts w:hint="eastAsia"/>
          </w:rPr>
          <w:t>Web</w:t>
        </w:r>
        <w:r>
          <w:rPr>
            <w:rFonts w:hint="eastAsia"/>
          </w:rPr>
          <w:t>应用的性能测试</w:t>
        </w:r>
        <w:r>
          <w:tab/>
        </w:r>
        <w:r>
          <w:fldChar w:fldCharType="begin"/>
        </w:r>
        <w:r>
          <w:instrText xml:space="preserve"> PAGEREF _Toc12167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6F74BB" w:rsidRDefault="00354B5A">
      <w:r>
        <w:fldChar w:fldCharType="end"/>
      </w:r>
    </w:p>
    <w:p w:rsidR="006F74BB" w:rsidRDefault="006F74BB"/>
    <w:p w:rsidR="006F74BB" w:rsidRDefault="006F74BB">
      <w:pPr>
        <w:sectPr w:rsidR="006F74BB"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 w:charSpace="42106"/>
        </w:sectPr>
      </w:pPr>
    </w:p>
    <w:p w:rsidR="006F74BB" w:rsidRDefault="00354B5A">
      <w:pPr>
        <w:pStyle w:val="1"/>
        <w:tabs>
          <w:tab w:val="clear" w:pos="432"/>
        </w:tabs>
      </w:pPr>
      <w:bookmarkStart w:id="0" w:name="_Toc1804"/>
      <w:r>
        <w:rPr>
          <w:rFonts w:hint="eastAsia"/>
        </w:rPr>
        <w:lastRenderedPageBreak/>
        <w:t>功能分析</w:t>
      </w:r>
      <w:bookmarkEnd w:id="0"/>
    </w:p>
    <w:p w:rsidR="006F74BB" w:rsidRDefault="00354B5A">
      <w:pPr>
        <w:pStyle w:val="2"/>
        <w:tabs>
          <w:tab w:val="clear" w:pos="576"/>
        </w:tabs>
      </w:pPr>
      <w:bookmarkStart w:id="1" w:name="_Toc21603"/>
      <w:r>
        <w:rPr>
          <w:rFonts w:hint="eastAsia"/>
        </w:rPr>
        <w:t>搭建动态网页功能测试</w:t>
      </w:r>
      <w:bookmarkEnd w:id="1"/>
    </w:p>
    <w:p w:rsidR="006F74BB" w:rsidRDefault="00354B5A">
      <w:pPr>
        <w:ind w:firstLine="420"/>
      </w:pPr>
      <w:r>
        <w:rPr>
          <w:rFonts w:hint="eastAsia"/>
        </w:rPr>
        <w:t>在</w:t>
      </w:r>
      <w:r>
        <w:t>该测试实验中，我们主要是利用</w:t>
      </w:r>
      <w:r>
        <w:t>apache</w:t>
      </w:r>
      <w:r>
        <w:rPr>
          <w:rFonts w:hint="eastAsia"/>
        </w:rPr>
        <w:t>这个</w:t>
      </w:r>
      <w:r>
        <w:t>web</w:t>
      </w:r>
      <w:r>
        <w:t>服务器的</w:t>
      </w:r>
      <w:r>
        <w:rPr>
          <w:rFonts w:hint="eastAsia"/>
        </w:rPr>
        <w:t>mod_lua</w:t>
      </w:r>
      <w:r>
        <w:rPr>
          <w:rFonts w:hint="eastAsia"/>
        </w:rPr>
        <w:t>模块</w:t>
      </w:r>
      <w:r>
        <w:t>，这个模块提供了对</w:t>
      </w:r>
      <w:r>
        <w:t>lua</w:t>
      </w:r>
      <w:r>
        <w:rPr>
          <w:rFonts w:hint="eastAsia"/>
        </w:rPr>
        <w:t>的</w:t>
      </w:r>
      <w:r>
        <w:t>支持。</w:t>
      </w:r>
    </w:p>
    <w:p w:rsidR="006F74BB" w:rsidRDefault="00354B5A">
      <w:pPr>
        <w:ind w:firstLine="420"/>
      </w:pPr>
      <w:r>
        <w:rPr>
          <w:rFonts w:hint="eastAsia"/>
        </w:rPr>
        <w:t>首先要</w:t>
      </w:r>
      <w:r>
        <w:t>下载</w:t>
      </w:r>
      <w:r>
        <w:rPr>
          <w:rFonts w:hint="eastAsia"/>
        </w:rPr>
        <w:t>apache2</w:t>
      </w:r>
      <w:r>
        <w:t>.4</w:t>
      </w:r>
      <w:r>
        <w:rPr>
          <w:rFonts w:hint="eastAsia"/>
        </w:rPr>
        <w:t>版本</w:t>
      </w:r>
      <w:r>
        <w:t>，并进行安装。因为</w:t>
      </w:r>
      <w:r>
        <w:rPr>
          <w:rFonts w:hint="eastAsia"/>
        </w:rPr>
        <w:t>以前</w:t>
      </w:r>
      <w:r>
        <w:t>的版本并不支持</w:t>
      </w:r>
      <w:r>
        <w:rPr>
          <w:rFonts w:hint="eastAsia"/>
        </w:rPr>
        <w:t>mod_lua</w:t>
      </w:r>
      <w:r>
        <w:rPr>
          <w:rFonts w:hint="eastAsia"/>
        </w:rPr>
        <w:t>模块</w:t>
      </w:r>
      <w:r>
        <w:t>。</w:t>
      </w:r>
      <w:r>
        <w:rPr>
          <w:rFonts w:hint="eastAsia"/>
        </w:rPr>
        <w:t>安装之后</w:t>
      </w:r>
      <w:r>
        <w:t>，</w:t>
      </w:r>
      <w:r>
        <w:rPr>
          <w:rFonts w:hint="eastAsia"/>
        </w:rPr>
        <w:t>打开</w:t>
      </w:r>
      <w:r>
        <w:t>apache</w:t>
      </w:r>
      <w:r>
        <w:t>的配置文件</w:t>
      </w:r>
      <w:r>
        <w:rPr>
          <w:rFonts w:hint="eastAsia"/>
        </w:rPr>
        <w:t>httpd.conf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打开</w:t>
      </w:r>
      <w:r>
        <w:rPr>
          <w:rFonts w:hint="eastAsia"/>
        </w:rPr>
        <w:t>mod_lua</w:t>
      </w:r>
      <w:r>
        <w:rPr>
          <w:rFonts w:hint="eastAsia"/>
        </w:rPr>
        <w:t>这个</w:t>
      </w:r>
      <w:r>
        <w:t>模块</w:t>
      </w:r>
      <w:r>
        <w:rPr>
          <w:rFonts w:hint="eastAsia"/>
        </w:rPr>
        <w:t>。然后</w:t>
      </w:r>
      <w:r>
        <w:t>在</w:t>
      </w:r>
      <w:r>
        <w:rPr>
          <w:rFonts w:hint="eastAsia"/>
        </w:rPr>
        <w:t>htdoc</w:t>
      </w:r>
      <w:r>
        <w:t>s</w:t>
      </w:r>
      <w:r>
        <w:rPr>
          <w:rFonts w:hint="eastAsia"/>
        </w:rPr>
        <w:t>这个文件下</w:t>
      </w:r>
      <w:r>
        <w:t>编写一个</w:t>
      </w:r>
      <w:r>
        <w:t>hello.lua</w:t>
      </w:r>
      <w:r>
        <w:rPr>
          <w:rFonts w:hint="eastAsia"/>
        </w:rPr>
        <w:t>文件</w:t>
      </w:r>
      <w:r>
        <w:t>，代码如下：</w:t>
      </w:r>
    </w:p>
    <w:p w:rsidR="006F74BB" w:rsidRDefault="00354B5A">
      <w:r>
        <w:pict>
          <v:shape id="图片 5" o:spid="_x0000_i1027" type="#_x0000_t75" style="width:415.65pt;height:163.65pt">
            <v:imagedata r:id="rId15" o:title=""/>
          </v:shape>
        </w:pict>
      </w:r>
    </w:p>
    <w:p w:rsidR="006F74BB" w:rsidRDefault="00354B5A">
      <w:r>
        <w:rPr>
          <w:rFonts w:hint="eastAsia"/>
        </w:rPr>
        <w:tab/>
      </w:r>
      <w:r>
        <w:rPr>
          <w:rFonts w:hint="eastAsia"/>
        </w:rPr>
        <w:t>实验结果：</w:t>
      </w:r>
      <w:r>
        <w:t>在</w:t>
      </w:r>
      <w:r>
        <w:rPr>
          <w:rFonts w:hint="eastAsia"/>
        </w:rPr>
        <w:t>浏览器中</w:t>
      </w:r>
      <w:r>
        <w:t>输入</w:t>
      </w:r>
      <w:r>
        <w:rPr>
          <w:rFonts w:hint="eastAsia"/>
        </w:rPr>
        <w:t>localhost/hello.lua</w:t>
      </w:r>
      <w:r>
        <w:rPr>
          <w:rFonts w:hint="eastAsia"/>
        </w:rPr>
        <w:t>，</w:t>
      </w:r>
      <w:r>
        <w:t>然后浏览器的显示结果如下：</w:t>
      </w:r>
    </w:p>
    <w:p w:rsidR="006F74BB" w:rsidRDefault="00354B5A">
      <w:r>
        <w:pict>
          <v:shape id="图片 11" o:spid="_x0000_i1028" type="#_x0000_t75" style="width:287.05pt;height:97.7pt">
            <v:imagedata r:id="rId16" o:title=""/>
          </v:shape>
        </w:pict>
      </w:r>
    </w:p>
    <w:p w:rsidR="006F74BB" w:rsidRDefault="00354B5A">
      <w:r>
        <w:tab/>
      </w:r>
      <w:r>
        <w:rPr>
          <w:rFonts w:hint="eastAsia"/>
        </w:rPr>
        <w:t>该测试</w:t>
      </w:r>
      <w:r>
        <w:t>实验通过。</w:t>
      </w:r>
    </w:p>
    <w:p w:rsidR="006F74BB" w:rsidRDefault="00354B5A">
      <w:pPr>
        <w:pStyle w:val="2"/>
        <w:tabs>
          <w:tab w:val="clear" w:pos="576"/>
        </w:tabs>
      </w:pPr>
      <w:bookmarkStart w:id="2" w:name="_Toc29295"/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Lua</w:t>
      </w:r>
      <w:r>
        <w:rPr>
          <w:rFonts w:hint="eastAsia"/>
        </w:rPr>
        <w:t>功能测试</w:t>
      </w:r>
      <w:bookmarkEnd w:id="2"/>
    </w:p>
    <w:p w:rsidR="006F74BB" w:rsidRDefault="00354B5A">
      <w:pPr>
        <w:pStyle w:val="11"/>
        <w:ind w:firstLine="480"/>
      </w:pPr>
      <w:r>
        <w:rPr>
          <w:rFonts w:hint="eastAsia"/>
        </w:rPr>
        <w:t>在</w:t>
      </w:r>
      <w:r>
        <w:t>该</w:t>
      </w:r>
      <w:r>
        <w:rPr>
          <w:rFonts w:hint="eastAsia"/>
        </w:rPr>
        <w:t>测试</w:t>
      </w:r>
      <w:r>
        <w:t>实验中</w:t>
      </w:r>
      <w:r>
        <w:rPr>
          <w:rFonts w:hint="eastAsia"/>
        </w:rPr>
        <w:t>，我们</w:t>
      </w:r>
      <w:r>
        <w:t>主要是在</w:t>
      </w:r>
      <w:r>
        <w:rPr>
          <w:rFonts w:hint="eastAsia"/>
        </w:rPr>
        <w:t>vc6.0</w:t>
      </w:r>
      <w:r>
        <w:rPr>
          <w:rFonts w:hint="eastAsia"/>
        </w:rPr>
        <w:t>中</w:t>
      </w:r>
      <w:r>
        <w:t>调用</w:t>
      </w:r>
      <w:r>
        <w:rPr>
          <w:rFonts w:hint="eastAsia"/>
        </w:rPr>
        <w:t>lua</w:t>
      </w:r>
      <w:r>
        <w:rPr>
          <w:rFonts w:hint="eastAsia"/>
        </w:rPr>
        <w:t>，</w:t>
      </w:r>
      <w:r>
        <w:t>通过</w:t>
      </w:r>
      <w:r>
        <w:t>lua</w:t>
      </w:r>
      <w:r>
        <w:rPr>
          <w:rFonts w:hint="eastAsia"/>
        </w:rPr>
        <w:t>的标准库</w:t>
      </w:r>
      <w:r>
        <w:t>。</w:t>
      </w:r>
      <w:r>
        <w:rPr>
          <w:rFonts w:hint="eastAsia"/>
        </w:rPr>
        <w:t>首先</w:t>
      </w:r>
      <w:r>
        <w:t>要安装</w:t>
      </w:r>
      <w:r>
        <w:rPr>
          <w:rFonts w:hint="eastAsia"/>
        </w:rPr>
        <w:t>VC6.0,</w:t>
      </w:r>
      <w:r>
        <w:rPr>
          <w:rFonts w:hint="eastAsia"/>
        </w:rPr>
        <w:t>然后下载</w:t>
      </w:r>
      <w:r>
        <w:t>Lua,</w:t>
      </w:r>
      <w:r>
        <w:rPr>
          <w:rFonts w:hint="eastAsia"/>
        </w:rPr>
        <w:t>然后将</w:t>
      </w:r>
      <w:r>
        <w:rPr>
          <w:rFonts w:hint="eastAsia"/>
        </w:rPr>
        <w:t>lua</w:t>
      </w:r>
      <w:r>
        <w:rPr>
          <w:rFonts w:hint="eastAsia"/>
        </w:rPr>
        <w:t>的</w:t>
      </w:r>
      <w:r>
        <w:t>扩展库路径放入环境变量里。</w:t>
      </w:r>
    </w:p>
    <w:p w:rsidR="006F74BB" w:rsidRDefault="00354B5A">
      <w:pPr>
        <w:pStyle w:val="11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V</w:t>
      </w:r>
      <w:r>
        <w:t>C6.0</w:t>
      </w:r>
      <w:r>
        <w:t>中编写代码，代码如下</w:t>
      </w:r>
      <w:r>
        <w:rPr>
          <w:rFonts w:hint="eastAsia"/>
        </w:rPr>
        <w:t>:</w:t>
      </w:r>
    </w:p>
    <w:p w:rsidR="006F74BB" w:rsidRDefault="00354B5A">
      <w:r>
        <w:lastRenderedPageBreak/>
        <w:pict>
          <v:shape id="图片 13" o:spid="_x0000_i1029" type="#_x0000_t75" style="width:414.7pt;height:326.35pt">
            <v:imagedata r:id="rId17" o:title=""/>
          </v:shape>
        </w:pict>
      </w:r>
    </w:p>
    <w:p w:rsidR="006F74BB" w:rsidRDefault="00354B5A">
      <w:r>
        <w:tab/>
      </w:r>
      <w:r>
        <w:t>然后对该代码进行编译执行，执行结果如下：</w:t>
      </w:r>
    </w:p>
    <w:p w:rsidR="006F74BB" w:rsidRDefault="00354B5A">
      <w:r>
        <w:pict>
          <v:shape id="图片 14" o:spid="_x0000_i1030" type="#_x0000_t75" style="width:273.05pt;height:224.9pt">
            <v:imagedata r:id="rId18" o:title=""/>
          </v:shape>
        </w:pict>
      </w:r>
    </w:p>
    <w:p w:rsidR="006F74BB" w:rsidRDefault="00354B5A">
      <w:r>
        <w:tab/>
      </w:r>
      <w:r>
        <w:t>实验结果：该测试通过。</w:t>
      </w:r>
    </w:p>
    <w:p w:rsidR="006F74BB" w:rsidRDefault="00354B5A">
      <w:pPr>
        <w:pStyle w:val="2"/>
        <w:tabs>
          <w:tab w:val="clear" w:pos="576"/>
        </w:tabs>
      </w:pPr>
      <w:bookmarkStart w:id="3" w:name="_Toc15301"/>
      <w:r>
        <w:rPr>
          <w:rFonts w:hint="eastAsia"/>
        </w:rPr>
        <w:t>文件复制功能测试</w:t>
      </w:r>
      <w:bookmarkEnd w:id="3"/>
    </w:p>
    <w:p w:rsidR="006F74BB" w:rsidRDefault="00354B5A">
      <w:pPr>
        <w:ind w:firstLine="420"/>
      </w:pPr>
      <w:r>
        <w:rPr>
          <w:rFonts w:hint="eastAsia"/>
        </w:rPr>
        <w:t>在该</w:t>
      </w:r>
      <w:r>
        <w:t>实验中，我们需要首先搭建</w:t>
      </w:r>
      <w:r>
        <w:t>lua</w:t>
      </w:r>
      <w:r>
        <w:t>代码的运行环境，</w:t>
      </w:r>
      <w:r>
        <w:rPr>
          <w:rFonts w:hint="eastAsia"/>
        </w:rPr>
        <w:t>安装</w:t>
      </w:r>
      <w:r>
        <w:t>Lua</w:t>
      </w:r>
      <w:r>
        <w:t>的</w:t>
      </w:r>
      <w:r>
        <w:t>windows</w:t>
      </w:r>
      <w:r>
        <w:lastRenderedPageBreak/>
        <w:t>版本安装包即可，该测试实验中，我们安装的是官方提供的最新的安装包。</w:t>
      </w:r>
    </w:p>
    <w:p w:rsidR="006F74BB" w:rsidRDefault="00354B5A">
      <w:pPr>
        <w:ind w:firstLineChars="200" w:firstLine="480"/>
      </w:pPr>
      <w:r>
        <w:t>Lua</w:t>
      </w:r>
      <w:r>
        <w:t>拷贝文件的代码并不复杂，代码贴图如下：</w:t>
      </w:r>
    </w:p>
    <w:p w:rsidR="006F74BB" w:rsidRDefault="00354B5A">
      <w:pPr>
        <w:ind w:firstLineChars="200" w:firstLine="480"/>
        <w:jc w:val="center"/>
      </w:pPr>
      <w:r>
        <w:pict>
          <v:shape id="图片 1" o:spid="_x0000_i1031" type="#_x0000_t75" style="width:372.6pt;height:126.7pt">
            <v:imagedata r:id="rId19" o:title=""/>
          </v:shape>
        </w:pict>
      </w:r>
    </w:p>
    <w:p w:rsidR="006F74BB" w:rsidRDefault="00354B5A">
      <w:pPr>
        <w:ind w:firstLineChars="200" w:firstLine="480"/>
      </w:pPr>
      <w:r>
        <w:rPr>
          <w:rFonts w:hint="eastAsia"/>
        </w:rPr>
        <w:t>在</w:t>
      </w:r>
      <w:r>
        <w:t>该实验中，我们测试了从</w:t>
      </w:r>
      <w:r>
        <w:rPr>
          <w:rFonts w:hint="eastAsia"/>
        </w:rPr>
        <w:t>1</w:t>
      </w:r>
      <w:r>
        <w:t>K</w:t>
      </w:r>
      <w:r>
        <w:t>到</w:t>
      </w:r>
      <w:r>
        <w:rPr>
          <w:rFonts w:hint="eastAsia"/>
        </w:rPr>
        <w:t>100</w:t>
      </w:r>
      <w:r>
        <w:t>M</w:t>
      </w:r>
      <w:r>
        <w:t>的</w:t>
      </w:r>
      <w:r>
        <w:rPr>
          <w:rFonts w:hint="eastAsia"/>
        </w:rPr>
        <w:t>纯文本</w:t>
      </w:r>
      <w:r>
        <w:t>文件复制</w:t>
      </w:r>
      <w:r>
        <w:rPr>
          <w:rFonts w:hint="eastAsia"/>
        </w:rPr>
        <w:t>（包括</w:t>
      </w:r>
      <w:r>
        <w:t>扩展名为</w:t>
      </w:r>
      <w:r>
        <w:rPr>
          <w:rFonts w:hint="eastAsia"/>
        </w:rPr>
        <w:t>lua</w:t>
      </w:r>
      <w:r>
        <w:rPr>
          <w:rFonts w:hint="eastAsia"/>
        </w:rPr>
        <w:t>和</w:t>
      </w:r>
      <w:r>
        <w:t>txt</w:t>
      </w:r>
      <w:r>
        <w:t>的文件），发现</w:t>
      </w:r>
      <w:r>
        <w:t>Lua</w:t>
      </w:r>
      <w:r>
        <w:t>都能</w:t>
      </w:r>
      <w:r>
        <w:rPr>
          <w:rFonts w:hint="eastAsia"/>
        </w:rPr>
        <w:t>将</w:t>
      </w:r>
      <w:r>
        <w:t>文本内容准确复制到新文件中去</w:t>
      </w:r>
      <w:r>
        <w:rPr>
          <w:rFonts w:hint="eastAsia"/>
        </w:rPr>
        <w:t>。</w:t>
      </w:r>
    </w:p>
    <w:p w:rsidR="006F74BB" w:rsidRDefault="00354B5A">
      <w:pPr>
        <w:ind w:firstLineChars="200" w:firstLine="480"/>
      </w:pPr>
      <w:r>
        <w:rPr>
          <w:rFonts w:hint="eastAsia"/>
        </w:rPr>
        <w:t>但是</w:t>
      </w:r>
      <w:r>
        <w:t>在测试一些视频文件，可执行文件</w:t>
      </w:r>
      <w:r>
        <w:rPr>
          <w:rFonts w:hint="eastAsia"/>
        </w:rPr>
        <w:t>，</w:t>
      </w:r>
      <w:r>
        <w:t>word</w:t>
      </w:r>
      <w:r>
        <w:t>文档等其他类型的文件时，我们发现</w:t>
      </w:r>
      <w:r>
        <w:t>Lua</w:t>
      </w:r>
      <w:r>
        <w:t>的文件复制程序并不能正常复制，而是</w:t>
      </w:r>
      <w:r>
        <w:rPr>
          <w:rFonts w:hint="eastAsia"/>
        </w:rPr>
        <w:t>只</w:t>
      </w:r>
      <w:r>
        <w:t>复制</w:t>
      </w:r>
      <w:r>
        <w:rPr>
          <w:rFonts w:hint="eastAsia"/>
        </w:rPr>
        <w:t>1</w:t>
      </w:r>
      <w:r>
        <w:t>K</w:t>
      </w:r>
      <w:r>
        <w:t>左右的内容过去。</w:t>
      </w:r>
    </w:p>
    <w:p w:rsidR="006F74BB" w:rsidRDefault="00354B5A">
      <w:pPr>
        <w:ind w:firstLineChars="200" w:firstLine="480"/>
      </w:pPr>
      <w:r>
        <w:rPr>
          <w:rFonts w:hint="eastAsia"/>
        </w:rPr>
        <w:t>于是</w:t>
      </w:r>
      <w:r>
        <w:t>我们</w:t>
      </w:r>
      <w:r>
        <w:rPr>
          <w:rFonts w:hint="eastAsia"/>
        </w:rPr>
        <w:t>希望</w:t>
      </w:r>
      <w:r>
        <w:t>得出无法拷贝的原因，我们将</w:t>
      </w:r>
      <w:r>
        <w:rPr>
          <w:rFonts w:hint="eastAsia"/>
        </w:rPr>
        <w:t>上述</w:t>
      </w:r>
      <w:r>
        <w:t>不能复制的文件扩展名做了修改，</w:t>
      </w:r>
      <w:r>
        <w:rPr>
          <w:rFonts w:hint="eastAsia"/>
        </w:rPr>
        <w:t>改为</w:t>
      </w:r>
      <w:r>
        <w:t>文本文件的扩展名</w:t>
      </w:r>
      <w:r>
        <w:rPr>
          <w:rFonts w:hint="eastAsia"/>
        </w:rPr>
        <w:t>，</w:t>
      </w:r>
      <w:r>
        <w:t>发现依然不能正常拷贝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我们</w:t>
      </w:r>
      <w:r>
        <w:t>将能复制的纯文本文件的扩展名更改为不能复制的文件的扩展名时，发现该文件依然能正常拷贝，因此我们得出结论，文件拷贝不正常的原因不</w:t>
      </w:r>
      <w:r>
        <w:rPr>
          <w:rFonts w:hint="eastAsia"/>
        </w:rPr>
        <w:t>与</w:t>
      </w:r>
      <w:r>
        <w:t>扩展名有关。</w:t>
      </w:r>
    </w:p>
    <w:p w:rsidR="006F74BB" w:rsidRDefault="00354B5A">
      <w:pPr>
        <w:ind w:firstLineChars="200" w:firstLine="480"/>
      </w:pPr>
      <w:r>
        <w:rPr>
          <w:rFonts w:hint="eastAsia"/>
        </w:rPr>
        <w:t>比较</w:t>
      </w:r>
      <w:r>
        <w:t>可能的原因是</w:t>
      </w:r>
      <w:r>
        <w:rPr>
          <w:rFonts w:hint="eastAsia"/>
        </w:rPr>
        <w:t>纯文本</w:t>
      </w:r>
      <w:r>
        <w:t>文件和非纯文本文件里的编码规则不一样，</w:t>
      </w:r>
      <w:r>
        <w:rPr>
          <w:rFonts w:hint="eastAsia"/>
        </w:rPr>
        <w:t>所以</w:t>
      </w:r>
      <w:r>
        <w:t>Lua</w:t>
      </w:r>
      <w:r>
        <w:t>在读取到内存的过程中出了问题</w:t>
      </w:r>
      <w:r>
        <w:rPr>
          <w:rFonts w:hint="eastAsia"/>
        </w:rPr>
        <w:t>，</w:t>
      </w:r>
      <w:r>
        <w:t>所以我们查询了</w:t>
      </w:r>
      <w:r>
        <w:t>Lua</w:t>
      </w:r>
      <w:r>
        <w:t>内存编码使用规则</w:t>
      </w:r>
      <w:r>
        <w:rPr>
          <w:rFonts w:hint="eastAsia"/>
        </w:rPr>
        <w:t>。在</w:t>
      </w:r>
      <w:r>
        <w:t>官方的说明书中，我们查到，</w:t>
      </w:r>
      <w:r>
        <w:t>Lua</w:t>
      </w:r>
      <w:r>
        <w:t>的</w:t>
      </w:r>
      <w:r>
        <w:t>string</w:t>
      </w:r>
      <w:r>
        <w:rPr>
          <w:rFonts w:hint="eastAsia"/>
        </w:rPr>
        <w:t>标准库</w:t>
      </w:r>
      <w:r>
        <w:t>只能处理单字节，</w:t>
      </w:r>
      <w:r>
        <w:rPr>
          <w:rFonts w:hint="eastAsia"/>
        </w:rPr>
        <w:t>但是</w:t>
      </w:r>
      <w:r>
        <w:t>多字节的汉字读取到内存里还是原来的单字节排序，这应该是没有问题的。所以</w:t>
      </w:r>
      <w:r>
        <w:rPr>
          <w:rFonts w:hint="eastAsia"/>
        </w:rPr>
        <w:t>编码</w:t>
      </w:r>
      <w:r>
        <w:t>应该不是这里的主要问题。</w:t>
      </w:r>
      <w:r>
        <w:rPr>
          <w:rFonts w:hint="eastAsia"/>
        </w:rPr>
        <w:t>其实</w:t>
      </w:r>
      <w:r>
        <w:t>如果编码是一个问题的话，那么我们在测试文本文件过程中，有一些</w:t>
      </w:r>
      <w:r>
        <w:rPr>
          <w:rFonts w:hint="eastAsia"/>
        </w:rPr>
        <w:t>汉字</w:t>
      </w:r>
      <w:r>
        <w:t>是多字节表示的，也可能会遇到问题。</w:t>
      </w:r>
    </w:p>
    <w:p w:rsidR="006F74BB" w:rsidRDefault="00354B5A">
      <w:pPr>
        <w:ind w:firstLineChars="200" w:firstLine="480"/>
      </w:pPr>
      <w:r>
        <w:rPr>
          <w:rFonts w:hint="eastAsia"/>
        </w:rPr>
        <w:t>查询</w:t>
      </w:r>
      <w:r>
        <w:t>file:read</w:t>
      </w:r>
      <w:r>
        <w:rPr>
          <w:rFonts w:hint="eastAsia"/>
        </w:rPr>
        <w:t>函数</w:t>
      </w:r>
      <w:r>
        <w:t>的使用说明中，我们可以看到该函数是读取到文件结尾才截止的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Lua</w:t>
      </w:r>
      <w:r>
        <w:t>的</w:t>
      </w:r>
      <w:r>
        <w:t>string</w:t>
      </w:r>
      <w:r>
        <w:t>库中说明了，</w:t>
      </w:r>
      <w:r>
        <w:rPr>
          <w:rFonts w:hint="eastAsia"/>
        </w:rPr>
        <w:t>string</w:t>
      </w:r>
      <w:r>
        <w:rPr>
          <w:rFonts w:hint="eastAsia"/>
        </w:rPr>
        <w:t>是</w:t>
      </w:r>
      <w:r>
        <w:t>带有结束符的，</w:t>
      </w:r>
      <w:r>
        <w:rPr>
          <w:rFonts w:hint="eastAsia"/>
        </w:rPr>
        <w:t>结束符</w:t>
      </w:r>
      <w:r>
        <w:t>是</w:t>
      </w:r>
      <w:r w:rsidR="00166E05">
        <w:rPr>
          <w:rFonts w:hint="eastAsia"/>
        </w:rPr>
        <w:t>26</w:t>
      </w:r>
      <w:r>
        <w:rPr>
          <w:rFonts w:hint="eastAsia"/>
        </w:rPr>
        <w:t>，</w:t>
      </w:r>
      <w:r w:rsidR="00166E05">
        <w:rPr>
          <w:rFonts w:hint="eastAsia"/>
        </w:rPr>
        <w:t>用</w:t>
      </w:r>
      <w:r w:rsidR="00166E05">
        <w:rPr>
          <w:rFonts w:hint="eastAsia"/>
        </w:rPr>
        <w:t>16</w:t>
      </w:r>
      <w:r w:rsidR="00166E05">
        <w:rPr>
          <w:rFonts w:hint="eastAsia"/>
        </w:rPr>
        <w:t>进制</w:t>
      </w:r>
      <w:r w:rsidR="00166E05">
        <w:t>表示是</w:t>
      </w:r>
      <w:r w:rsidR="00166E05">
        <w:rPr>
          <w:rFonts w:hint="eastAsia"/>
        </w:rPr>
        <w:t>1</w:t>
      </w:r>
      <w:r w:rsidR="00166E05">
        <w:t>A</w:t>
      </w:r>
      <w:r w:rsidR="00166E05">
        <w:t>，在文本文件中不会产生这个字符，</w:t>
      </w:r>
      <w:r>
        <w:rPr>
          <w:rFonts w:hint="eastAsia"/>
        </w:rPr>
        <w:t>而</w:t>
      </w:r>
      <w:r>
        <w:t>二进制文件中，是有很多内容</w:t>
      </w:r>
      <w:r>
        <w:rPr>
          <w:rFonts w:hint="eastAsia"/>
        </w:rPr>
        <w:t>用</w:t>
      </w:r>
      <w:r w:rsidR="00166E05">
        <w:rPr>
          <w:rFonts w:hint="eastAsia"/>
        </w:rPr>
        <w:t>1A</w:t>
      </w:r>
      <w:r>
        <w:t>填充</w:t>
      </w:r>
      <w:r>
        <w:rPr>
          <w:rFonts w:hint="eastAsia"/>
        </w:rPr>
        <w:t>的</w:t>
      </w:r>
      <w:r>
        <w:t>，而一些像图片和视频的字符编码中，前面的一些字节是说明文件的一些基本内容的，可能会产生</w:t>
      </w:r>
      <w:r w:rsidR="00166E05">
        <w:rPr>
          <w:rFonts w:hint="eastAsia"/>
        </w:rPr>
        <w:t>1</w:t>
      </w:r>
      <w:r w:rsidR="00166E05">
        <w:t>A</w:t>
      </w:r>
      <w:r>
        <w:rPr>
          <w:rFonts w:hint="eastAsia"/>
        </w:rPr>
        <w:t>字符，</w:t>
      </w:r>
      <w:r>
        <w:t>而且后面的数据中</w:t>
      </w:r>
      <w:r>
        <w:rPr>
          <w:rFonts w:hint="eastAsia"/>
        </w:rPr>
        <w:t>还有</w:t>
      </w:r>
      <w:r>
        <w:t>RGB</w:t>
      </w:r>
      <w:r w:rsidR="00166E05">
        <w:t>信息，</w:t>
      </w:r>
      <w:r w:rsidR="00166E05">
        <w:rPr>
          <w:rFonts w:hint="eastAsia"/>
        </w:rPr>
        <w:t>也会</w:t>
      </w:r>
      <w:r w:rsidR="00166E05">
        <w:t>产生</w:t>
      </w:r>
      <w:r w:rsidR="00166E05">
        <w:rPr>
          <w:rFonts w:hint="eastAsia"/>
        </w:rPr>
        <w:t>1A</w:t>
      </w:r>
      <w:r>
        <w:t>。</w:t>
      </w:r>
      <w:r>
        <w:rPr>
          <w:rFonts w:hint="eastAsia"/>
        </w:rPr>
        <w:t xml:space="preserve"> </w:t>
      </w:r>
    </w:p>
    <w:p w:rsidR="006F74BB" w:rsidRDefault="00354B5A">
      <w:pPr>
        <w:ind w:firstLineChars="200" w:firstLine="480"/>
      </w:pPr>
      <w:r>
        <w:rPr>
          <w:rFonts w:hint="eastAsia"/>
        </w:rPr>
        <w:t>这里</w:t>
      </w:r>
      <w:r>
        <w:t>我们给出</w:t>
      </w:r>
      <w:r>
        <w:t>Lua</w:t>
      </w:r>
      <w:r>
        <w:t>文件拷贝的一个小建议</w:t>
      </w:r>
      <w:r>
        <w:t>，就是</w:t>
      </w:r>
      <w:r w:rsidR="00166E05">
        <w:rPr>
          <w:rFonts w:hint="eastAsia"/>
        </w:rPr>
        <w:t>用</w:t>
      </w:r>
      <w:r w:rsidR="00166E05">
        <w:t>字符串表示时</w:t>
      </w:r>
      <w:r>
        <w:t>只拷贝文本</w:t>
      </w:r>
      <w:r>
        <w:lastRenderedPageBreak/>
        <w:t>文件。</w:t>
      </w:r>
      <w:r>
        <w:rPr>
          <w:rFonts w:hint="eastAsia"/>
        </w:rPr>
        <w:t>实际上二进制</w:t>
      </w:r>
      <w:r>
        <w:t>文件和一些其他非文件文件往往都有自己</w:t>
      </w:r>
      <w:r>
        <w:rPr>
          <w:rFonts w:hint="eastAsia"/>
        </w:rPr>
        <w:t>的</w:t>
      </w:r>
      <w:r>
        <w:t>格式，在知道这些格式后</w:t>
      </w:r>
      <w:r>
        <w:rPr>
          <w:rFonts w:hint="eastAsia"/>
        </w:rPr>
        <w:t>我们</w:t>
      </w:r>
      <w:r>
        <w:t>在拷贝时可以用</w:t>
      </w:r>
      <w:r>
        <w:rPr>
          <w:rFonts w:hint="eastAsia"/>
        </w:rPr>
        <w:t>非</w:t>
      </w:r>
      <w:r>
        <w:t>字符串的方法来处理，这样一样能实现文件拷贝，当然可能不仅仅是拷贝这么简单的事了</w:t>
      </w:r>
      <w:r>
        <w:rPr>
          <w:rFonts w:hint="eastAsia"/>
        </w:rPr>
        <w:t>，</w:t>
      </w:r>
      <w:r>
        <w:t>还可以利用读取的数据做一些</w:t>
      </w:r>
      <w:r>
        <w:rPr>
          <w:rFonts w:hint="eastAsia"/>
        </w:rPr>
        <w:t>基本</w:t>
      </w:r>
      <w:r>
        <w:t>操作</w:t>
      </w:r>
      <w:r>
        <w:rPr>
          <w:rFonts w:hint="eastAsia"/>
        </w:rPr>
        <w:t>等。</w:t>
      </w:r>
    </w:p>
    <w:p w:rsidR="006F74BB" w:rsidRDefault="00354B5A">
      <w:pPr>
        <w:pStyle w:val="2"/>
        <w:tabs>
          <w:tab w:val="clear" w:pos="576"/>
        </w:tabs>
      </w:pPr>
      <w:bookmarkStart w:id="4" w:name="_Toc5186"/>
      <w:bookmarkStart w:id="5" w:name="_Toc418690934"/>
      <w:r>
        <w:rPr>
          <w:rFonts w:hint="eastAsia"/>
        </w:rPr>
        <w:t>只运行一次的小程序功能测试</w:t>
      </w:r>
      <w:bookmarkEnd w:id="4"/>
    </w:p>
    <w:p w:rsidR="006F74BB" w:rsidRDefault="00354B5A">
      <w:pPr>
        <w:ind w:firstLineChars="200" w:firstLine="480"/>
      </w:pPr>
      <w:r>
        <w:rPr>
          <w:rFonts w:hint="eastAsia"/>
        </w:rPr>
        <w:t>我们</w:t>
      </w:r>
      <w:r>
        <w:t>准备编写</w:t>
      </w:r>
      <w:r>
        <w:rPr>
          <w:rFonts w:hint="eastAsia"/>
        </w:rPr>
        <w:t>4</w:t>
      </w:r>
      <w:r>
        <w:rPr>
          <w:rFonts w:hint="eastAsia"/>
        </w:rPr>
        <w:t>类</w:t>
      </w:r>
      <w:r>
        <w:t>小程序运行，一种是顺序结构的小程序，包含基本的语句：</w:t>
      </w:r>
      <w:r>
        <w:rPr>
          <w:rFonts w:hint="eastAsia"/>
        </w:rPr>
        <w:t>输入</w:t>
      </w:r>
      <w:r>
        <w:t>，输出，赋值，多种类型的数据</w:t>
      </w:r>
      <w:r>
        <w:rPr>
          <w:rFonts w:hint="eastAsia"/>
        </w:rPr>
        <w:t>，</w:t>
      </w:r>
      <w:r>
        <w:t>其中</w:t>
      </w:r>
      <w:r>
        <w:t>Lua</w:t>
      </w:r>
      <w:r>
        <w:t>的主要数据包括数值，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布尔值</w:t>
      </w:r>
      <w:r>
        <w:t>，</w:t>
      </w:r>
      <w:r>
        <w:rPr>
          <w:rFonts w:hint="eastAsia"/>
        </w:rPr>
        <w:t>函数值</w:t>
      </w:r>
      <w:r>
        <w:t>，</w:t>
      </w:r>
      <w:r>
        <w:rPr>
          <w:rFonts w:hint="eastAsia"/>
        </w:rPr>
        <w:t>表</w:t>
      </w:r>
      <w:r>
        <w:t>，</w:t>
      </w:r>
      <w:r>
        <w:rPr>
          <w:rFonts w:hint="eastAsia"/>
        </w:rPr>
        <w:t>一个</w:t>
      </w:r>
      <w:r>
        <w:t>特殊值</w:t>
      </w:r>
      <w:r>
        <w:t>nil</w:t>
      </w:r>
      <w:r>
        <w:t>。</w:t>
      </w:r>
      <w:r>
        <w:rPr>
          <w:rFonts w:hint="eastAsia"/>
        </w:rPr>
        <w:t>第二种</w:t>
      </w:r>
      <w:r>
        <w:t>是分支执行语句，程序做的内容为读入一个数值，根据值的不同范围做不同操作。第三种</w:t>
      </w:r>
      <w:r>
        <w:rPr>
          <w:rFonts w:hint="eastAsia"/>
        </w:rPr>
        <w:t>是</w:t>
      </w:r>
      <w:r>
        <w:t>循环语句，用来就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n</w:t>
      </w:r>
      <w:r>
        <w:t>的和。第四种</w:t>
      </w:r>
      <w:r>
        <w:rPr>
          <w:rFonts w:hint="eastAsia"/>
        </w:rPr>
        <w:t>则是</w:t>
      </w:r>
      <w:r>
        <w:t>递归语句，求</w:t>
      </w:r>
      <w:r>
        <w:t>n</w:t>
      </w:r>
      <w:r>
        <w:t>的阶乘。下面我们给出测试结果</w:t>
      </w:r>
      <w:r>
        <w:rPr>
          <w:rFonts w:hint="eastAsia"/>
        </w:rPr>
        <w:t>。</w:t>
      </w:r>
    </w:p>
    <w:p w:rsidR="006F74BB" w:rsidRDefault="00354B5A">
      <w:r>
        <w:pict>
          <v:shape id="图片 3" o:spid="_x0000_s1036" type="#_x0000_t75" style="position:absolute;left:0;text-align:left;margin-left:209.85pt;margin-top:5.15pt;width:233.15pt;height:113.1pt;z-index:5;mso-wrap-distance-left:9pt;mso-wrap-distance-top:0;mso-wrap-distance-right:9pt;mso-wrap-distance-bottom:0">
            <v:imagedata r:id="rId20" o:title=""/>
            <w10:wrap type="square"/>
          </v:shape>
        </w:pict>
      </w:r>
      <w:r>
        <w:pict>
          <v:shape id="图片 2" o:spid="_x0000_s1037" type="#_x0000_t75" style="position:absolute;left:0;text-align:left;margin-left:6.3pt;margin-top:3.7pt;width:202.4pt;height:122.75pt;z-index:4;mso-wrap-distance-left:9pt;mso-wrap-distance-top:0;mso-wrap-distance-right:9pt;mso-wrap-distance-bottom:0">
            <v:imagedata r:id="rId21" o:title=""/>
            <w10:wrap type="square"/>
          </v:shape>
        </w:pict>
      </w:r>
    </w:p>
    <w:p w:rsidR="006F74BB" w:rsidRDefault="00354B5A">
      <w:pPr>
        <w:jc w:val="center"/>
      </w:pPr>
      <w:r>
        <w:rPr>
          <w:rFonts w:hint="eastAsia"/>
        </w:rPr>
        <w:t>顺序</w:t>
      </w:r>
      <w:r>
        <w:t>执行程序</w:t>
      </w:r>
      <w:r>
        <w:rPr>
          <w:rFonts w:hint="eastAsia"/>
        </w:rPr>
        <w:t>和</w:t>
      </w:r>
      <w:r>
        <w:t>输出结果</w:t>
      </w:r>
    </w:p>
    <w:p w:rsidR="006F74BB" w:rsidRDefault="00354B5A">
      <w:pPr>
        <w:jc w:val="center"/>
      </w:pPr>
      <w:r>
        <w:pict>
          <v:shape id="图片 6" o:spid="_x0000_s1038" type="#_x0000_t75" style="position:absolute;left:0;text-align:left;margin-left:175.05pt;margin-top:20.75pt;width:231.65pt;height:153.75pt;z-index:7;mso-wrap-distance-left:9pt;mso-wrap-distance-top:0;mso-wrap-distance-right:9pt;mso-wrap-distance-bottom:0">
            <v:imagedata r:id="rId22" o:title=""/>
            <w10:wrap type="square"/>
          </v:shape>
        </w:pict>
      </w:r>
      <w:r>
        <w:pict>
          <v:shape id="图片 4" o:spid="_x0000_s1039" type="#_x0000_t75" style="position:absolute;left:0;text-align:left;margin-left:0;margin-top:18.9pt;width:177.1pt;height:155.65pt;z-index:6;mso-wrap-distance-left:9pt;mso-wrap-distance-top:0;mso-wrap-distance-right:9pt;mso-wrap-distance-bottom:0;mso-position-horizontal:left;mso-position-horizontal-relative:margin">
            <v:imagedata r:id="rId23" o:title=""/>
            <w10:wrap type="square" anchorx="margin"/>
          </v:shape>
        </w:pict>
      </w:r>
      <w:r>
        <w:rPr>
          <w:rFonts w:hint="eastAsia"/>
        </w:rPr>
        <w:t>分支</w:t>
      </w:r>
      <w:r>
        <w:t>程序及</w:t>
      </w:r>
      <w:r>
        <w:rPr>
          <w:rFonts w:hint="eastAsia"/>
        </w:rPr>
        <w:t>输出</w:t>
      </w:r>
      <w:r>
        <w:t>结果</w:t>
      </w:r>
    </w:p>
    <w:p w:rsidR="006F74BB" w:rsidRDefault="00354B5A">
      <w:r>
        <w:lastRenderedPageBreak/>
        <w:pict>
          <v:shape id="图片 7" o:spid="_x0000_s1040" type="#_x0000_t75" style="position:absolute;left:0;text-align:left;margin-left:0;margin-top:15.95pt;width:164.95pt;height:179.5pt;z-index:8;mso-wrap-distance-left:9pt;mso-wrap-distance-top:0;mso-wrap-distance-right:9pt;mso-wrap-distance-bottom:0;mso-position-horizontal:left;mso-position-horizontal-relative:margin">
            <v:imagedata r:id="rId24" o:title=""/>
            <w10:wrap type="square" anchorx="margin"/>
          </v:shape>
        </w:pict>
      </w:r>
      <w:r>
        <w:pict>
          <v:shape id="图片 8" o:spid="_x0000_s1041" type="#_x0000_t75" style="position:absolute;left:0;text-align:left;margin-left:188.25pt;margin-top:18.3pt;width:239.45pt;height:179.5pt;z-index:9;mso-wrap-distance-left:9pt;mso-wrap-distance-top:0;mso-wrap-distance-right:9pt;mso-wrap-distance-bottom:0;mso-position-horizontal:right;mso-position-horizontal-relative:margin">
            <v:imagedata r:id="rId25" o:title=""/>
            <w10:wrap type="square" anchorx="margin"/>
          </v:shape>
        </w:pict>
      </w:r>
    </w:p>
    <w:p w:rsidR="006F74BB" w:rsidRDefault="00354B5A">
      <w:pPr>
        <w:jc w:val="center"/>
      </w:pPr>
      <w:r>
        <w:rPr>
          <w:rFonts w:hint="eastAsia"/>
        </w:rPr>
        <w:t>循环</w:t>
      </w:r>
      <w:r>
        <w:t>程序及输出结果</w:t>
      </w:r>
    </w:p>
    <w:p w:rsidR="006F74BB" w:rsidRDefault="00354B5A">
      <w:r>
        <w:pict>
          <v:shape id="图片 9" o:spid="_x0000_s1042" type="#_x0000_t75" style="position:absolute;left:0;text-align:left;margin-left:0;margin-top:15.85pt;width:179pt;height:172.95pt;z-index:10;mso-wrap-distance-left:9pt;mso-wrap-distance-top:0;mso-wrap-distance-right:9pt;mso-wrap-distance-bottom:0;mso-position-horizontal:left;mso-position-horizontal-relative:margin">
            <v:imagedata r:id="rId26" o:title=""/>
            <w10:wrap type="square" anchorx="margin"/>
          </v:shape>
        </w:pict>
      </w:r>
      <w:r>
        <w:pict>
          <v:shape id="图片 10" o:spid="_x0000_s1043" type="#_x0000_t75" style="position:absolute;left:0;text-align:left;margin-left:183.95pt;margin-top:15.85pt;width:220.6pt;height:172.95pt;z-index:11;mso-wrap-distance-left:9pt;mso-wrap-distance-top:0;mso-wrap-distance-right:9pt;mso-wrap-distance-bottom:0;mso-position-horizontal-relative:margin">
            <v:imagedata r:id="rId27" o:title=""/>
            <w10:wrap type="square" anchorx="margin"/>
          </v:shape>
        </w:pict>
      </w:r>
    </w:p>
    <w:p w:rsidR="006F74BB" w:rsidRDefault="00354B5A">
      <w:pPr>
        <w:jc w:val="center"/>
      </w:pPr>
      <w:r>
        <w:rPr>
          <w:rFonts w:hint="eastAsia"/>
        </w:rPr>
        <w:t>递归</w:t>
      </w:r>
      <w:r>
        <w:t>程序</w:t>
      </w:r>
      <w:r>
        <w:rPr>
          <w:rFonts w:hint="eastAsia"/>
        </w:rPr>
        <w:t>及</w:t>
      </w:r>
      <w:r>
        <w:t>输出结果</w:t>
      </w:r>
    </w:p>
    <w:p w:rsidR="006F74BB" w:rsidRDefault="00354B5A">
      <w:pPr>
        <w:ind w:firstLineChars="200" w:firstLine="480"/>
      </w:pPr>
      <w:r>
        <w:rPr>
          <w:rFonts w:hint="eastAsia"/>
        </w:rPr>
        <w:t>上述</w:t>
      </w:r>
      <w:r>
        <w:t>四类基本程序中，尽管内容简单，但是我们各个方面都有测试到了，我们认为</w:t>
      </w:r>
      <w:r>
        <w:t>Lua</w:t>
      </w:r>
      <w:r>
        <w:t>确实提供了基本的功能支持，实际上在网上我们可以</w:t>
      </w:r>
      <w:r>
        <w:rPr>
          <w:rFonts w:hint="eastAsia"/>
        </w:rPr>
        <w:t>找到</w:t>
      </w:r>
      <w:r>
        <w:t>Lua</w:t>
      </w:r>
      <w:r>
        <w:t>脚本</w:t>
      </w:r>
      <w:r>
        <w:rPr>
          <w:rFonts w:hint="eastAsia"/>
        </w:rPr>
        <w:t>运行</w:t>
      </w:r>
      <w:r>
        <w:t>的</w:t>
      </w:r>
      <w:r>
        <w:t>bug</w:t>
      </w:r>
      <w:r>
        <w:t>，但这种往往是在非常庞大的脚本或者非常复杂的脚本中，我们很难理解这些脚本做了些什么，也无法具</w:t>
      </w:r>
      <w:r>
        <w:t>体的做一个测试，</w:t>
      </w:r>
      <w:r>
        <w:rPr>
          <w:rFonts w:hint="eastAsia"/>
        </w:rPr>
        <w:t>所以我们</w:t>
      </w:r>
      <w:r>
        <w:t>决定放弃寻找在</w:t>
      </w:r>
      <w:r>
        <w:rPr>
          <w:rFonts w:hint="eastAsia"/>
        </w:rPr>
        <w:t>大脚本</w:t>
      </w:r>
      <w:r>
        <w:t>中的</w:t>
      </w:r>
      <w:r>
        <w:t>bug</w:t>
      </w:r>
      <w:r>
        <w:t>。</w:t>
      </w:r>
      <w:bookmarkStart w:id="6" w:name="_GoBack"/>
      <w:bookmarkEnd w:id="6"/>
    </w:p>
    <w:p w:rsidR="006F74BB" w:rsidRDefault="00354B5A">
      <w:pPr>
        <w:pStyle w:val="1"/>
        <w:tabs>
          <w:tab w:val="clear" w:pos="432"/>
        </w:tabs>
      </w:pPr>
      <w:bookmarkStart w:id="7" w:name="_Toc20607"/>
      <w:bookmarkEnd w:id="5"/>
      <w:r>
        <w:rPr>
          <w:rFonts w:hint="eastAsia"/>
        </w:rPr>
        <w:lastRenderedPageBreak/>
        <w:t>性能测试</w:t>
      </w:r>
      <w:bookmarkEnd w:id="7"/>
    </w:p>
    <w:p w:rsidR="006F74BB" w:rsidRDefault="00354B5A">
      <w:pPr>
        <w:pStyle w:val="2"/>
        <w:tabs>
          <w:tab w:val="clear" w:pos="576"/>
        </w:tabs>
      </w:pPr>
      <w:bookmarkStart w:id="8" w:name="_Toc24864"/>
      <w:r>
        <w:rPr>
          <w:rFonts w:hint="eastAsia"/>
        </w:rPr>
        <w:t>Table</w:t>
      </w:r>
      <w:r>
        <w:rPr>
          <w:rFonts w:hint="eastAsia"/>
        </w:rPr>
        <w:t>性能测试</w:t>
      </w:r>
      <w:bookmarkEnd w:id="8"/>
    </w:p>
    <w:p w:rsidR="006F74BB" w:rsidRDefault="00354B5A">
      <w:pPr>
        <w:tabs>
          <w:tab w:val="left" w:pos="1460"/>
        </w:tabs>
        <w:ind w:firstLineChars="200" w:firstLine="480"/>
      </w:pPr>
      <w:r>
        <w:rPr>
          <w:rFonts w:hint="eastAsia"/>
        </w:rPr>
        <w:t>当需要创建非常多的小</w:t>
      </w:r>
      <w:r>
        <w:t>size</w:t>
      </w:r>
      <w:r>
        <w:rPr>
          <w:rFonts w:hint="eastAsia"/>
        </w:rPr>
        <w:t>表时，应该预先填充好表的大小。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问题产生：当我们把一个新键值赋给表时，若数组和哈希表已经满了，则会触发一个再哈希</w:t>
      </w:r>
      <w:r>
        <w:t>(rehash)</w:t>
      </w:r>
      <w:r>
        <w:rPr>
          <w:rFonts w:hint="eastAsia"/>
        </w:rPr>
        <w:t>。再哈希的代价是高昂的。首先会在内存中分配一个新的长度的数组，然后将所有记录再全部哈希一遍，将原来的记录转移到新数组中。新哈希表的长度是最接近于所有元素数目的</w:t>
      </w:r>
      <w:r>
        <w:t>2</w:t>
      </w:r>
      <w:r>
        <w:rPr>
          <w:rFonts w:hint="eastAsia"/>
        </w:rPr>
        <w:t>的乘方。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问题解决：在非常多的小标创建的时候，预先填充以避免</w:t>
      </w:r>
      <w:r>
        <w:t>rehash</w:t>
      </w:r>
      <w:r>
        <w:rPr>
          <w:rFonts w:hint="eastAsia"/>
        </w:rPr>
        <w:t>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实验效果输出：不填充表格时间为</w:t>
      </w:r>
      <w:r>
        <w:t xml:space="preserve">1.157567s </w:t>
      </w:r>
      <w:r>
        <w:rPr>
          <w:rFonts w:hint="eastAsia"/>
        </w:rPr>
        <w:t>填充表格</w:t>
      </w:r>
      <w:r>
        <w:t>0.646453s</w:t>
      </w:r>
      <w:r>
        <w:rPr>
          <w:rFonts w:hint="eastAsia"/>
        </w:rPr>
        <w:t>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测试代码：</w:t>
      </w:r>
    </w:p>
    <w:p w:rsidR="006F74BB" w:rsidRDefault="00354B5A">
      <w:pPr>
        <w:tabs>
          <w:tab w:val="left" w:pos="1460"/>
        </w:tabs>
        <w:jc w:val="center"/>
      </w:pPr>
      <w:r>
        <w:pict>
          <v:shape id="图片 19" o:spid="_x0000_i1032" type="#_x0000_t75" style="width:156.6pt;height:88.35pt">
            <v:imagedata r:id="rId28" o:title=""/>
          </v:shape>
        </w:pict>
      </w:r>
      <w:r>
        <w:t xml:space="preserve">    </w:t>
      </w:r>
      <w:r>
        <w:pict>
          <v:shape id="图片 18" o:spid="_x0000_i1033" type="#_x0000_t75" style="width:156.6pt;height:88.35pt">
            <v:imagedata r:id="rId29" o:title=""/>
          </v:shape>
        </w:pict>
      </w:r>
    </w:p>
    <w:p w:rsidR="006F74BB" w:rsidRDefault="00354B5A">
      <w:pPr>
        <w:tabs>
          <w:tab w:val="left" w:pos="1460"/>
        </w:tabs>
        <w:jc w:val="center"/>
      </w:pPr>
      <w:r>
        <w:rPr>
          <w:rFonts w:hint="eastAsia"/>
        </w:rPr>
        <w:t>图</w:t>
      </w:r>
      <w:r>
        <w:t>1</w:t>
      </w:r>
      <w:r>
        <w:rPr>
          <w:rFonts w:hint="eastAsia"/>
        </w:rPr>
        <w:t>：不填充表格代码</w:t>
      </w:r>
      <w:r>
        <w:t xml:space="preserve">             </w:t>
      </w:r>
      <w:r>
        <w:rPr>
          <w:rFonts w:hint="eastAsia"/>
        </w:rPr>
        <w:t>图</w:t>
      </w:r>
      <w:r>
        <w:t>2</w:t>
      </w:r>
      <w:r>
        <w:rPr>
          <w:rFonts w:hint="eastAsia"/>
        </w:rPr>
        <w:t>：填充表格代码</w:t>
      </w:r>
    </w:p>
    <w:p w:rsidR="006F74BB" w:rsidRDefault="00354B5A">
      <w:pPr>
        <w:pStyle w:val="2"/>
        <w:tabs>
          <w:tab w:val="clear" w:pos="576"/>
        </w:tabs>
      </w:pPr>
      <w:bookmarkStart w:id="9" w:name="_Toc23526"/>
      <w:r>
        <w:rPr>
          <w:rFonts w:hint="eastAsia"/>
        </w:rPr>
        <w:t>字符串性能测试</w:t>
      </w:r>
      <w:bookmarkEnd w:id="9"/>
    </w:p>
    <w:p w:rsidR="006F74BB" w:rsidRDefault="00354B5A">
      <w:pPr>
        <w:tabs>
          <w:tab w:val="left" w:pos="1460"/>
        </w:tabs>
        <w:ind w:firstLineChars="200" w:firstLine="480"/>
      </w:pPr>
      <w:r>
        <w:rPr>
          <w:rFonts w:hint="eastAsia"/>
        </w:rPr>
        <w:t>大字符串连接中，应该避免</w:t>
      </w:r>
      <w:r>
        <w:t>..</w:t>
      </w:r>
      <w:r>
        <w:rPr>
          <w:rFonts w:hint="eastAsia"/>
        </w:rPr>
        <w:t>。应用</w:t>
      </w:r>
      <w:r>
        <w:t>table</w:t>
      </w:r>
      <w:r>
        <w:rPr>
          <w:rFonts w:hint="eastAsia"/>
        </w:rPr>
        <w:t>来模拟</w:t>
      </w:r>
      <w:r>
        <w:t>buffer</w:t>
      </w:r>
      <w:r>
        <w:rPr>
          <w:rFonts w:hint="eastAsia"/>
        </w:rPr>
        <w:t>，然后</w:t>
      </w:r>
      <w:r>
        <w:t>concat</w:t>
      </w:r>
      <w:r>
        <w:rPr>
          <w:rFonts w:hint="eastAsia"/>
        </w:rPr>
        <w:t>得到最终字符串。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问题产生：所有的字符串变量，只保存字符串引用，而不保存它的</w:t>
      </w:r>
      <w:r>
        <w:t>buffer</w:t>
      </w:r>
      <w:r>
        <w:rPr>
          <w:rFonts w:hint="eastAsia"/>
        </w:rPr>
        <w:t>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问题解决：应用</w:t>
      </w:r>
      <w:r>
        <w:t>table</w:t>
      </w:r>
      <w:r>
        <w:rPr>
          <w:rFonts w:hint="eastAsia"/>
        </w:rPr>
        <w:t>来模拟</w:t>
      </w:r>
      <w:r>
        <w:t>buffer</w:t>
      </w:r>
      <w:r>
        <w:rPr>
          <w:rFonts w:hint="eastAsia"/>
        </w:rPr>
        <w:t>，然后</w:t>
      </w:r>
      <w:r>
        <w:t>concat</w:t>
      </w:r>
      <w:r>
        <w:rPr>
          <w:rFonts w:hint="eastAsia"/>
        </w:rPr>
        <w:t>得到最终字符串。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测试结果：通过</w:t>
      </w:r>
      <w:r>
        <w:t>..</w:t>
      </w:r>
      <w:r>
        <w:rPr>
          <w:rFonts w:hint="eastAsia"/>
        </w:rPr>
        <w:t>进行连接时间消耗</w:t>
      </w:r>
      <w:r>
        <w:t xml:space="preserve">:6.649481s  </w:t>
      </w:r>
      <w:r>
        <w:rPr>
          <w:rFonts w:hint="eastAsia"/>
        </w:rPr>
        <w:t>通过</w:t>
      </w:r>
      <w:r>
        <w:t>table</w:t>
      </w:r>
      <w:r>
        <w:rPr>
          <w:rFonts w:hint="eastAsia"/>
        </w:rPr>
        <w:t>缓存时间消耗</w:t>
      </w:r>
      <w:r>
        <w:t>0.07178</w:t>
      </w:r>
      <w:r>
        <w:rPr>
          <w:rFonts w:hint="eastAsia"/>
        </w:rPr>
        <w:t>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测试代码：</w:t>
      </w:r>
    </w:p>
    <w:p w:rsidR="006F74BB" w:rsidRDefault="00354B5A">
      <w:pPr>
        <w:tabs>
          <w:tab w:val="left" w:pos="1460"/>
        </w:tabs>
        <w:jc w:val="center"/>
      </w:pPr>
      <w:r>
        <w:lastRenderedPageBreak/>
        <w:pict>
          <v:shape id="图片 17" o:spid="_x0000_i1034" type="#_x0000_t75" style="width:146.35pt;height:80.9pt">
            <v:imagedata r:id="rId30" o:title=""/>
          </v:shape>
        </w:pict>
      </w:r>
      <w:r>
        <w:t xml:space="preserve">       </w:t>
      </w:r>
      <w:r>
        <w:pict>
          <v:shape id="图片 16" o:spid="_x0000_i1035" type="#_x0000_t75" style="width:160.35pt;height:106.6pt">
            <v:imagedata r:id="rId31" o:title=""/>
          </v:shape>
        </w:pict>
      </w:r>
    </w:p>
    <w:p w:rsidR="006F74BB" w:rsidRDefault="00354B5A">
      <w:pPr>
        <w:tabs>
          <w:tab w:val="left" w:pos="1460"/>
        </w:tabs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：使用字符串连接符号</w:t>
      </w:r>
      <w:r>
        <w:t xml:space="preserve">       </w:t>
      </w:r>
      <w:r>
        <w:rPr>
          <w:rFonts w:hint="eastAsia"/>
        </w:rPr>
        <w:t>图</w:t>
      </w:r>
      <w:r>
        <w:t>4</w:t>
      </w:r>
      <w:r>
        <w:rPr>
          <w:rFonts w:hint="eastAsia"/>
        </w:rPr>
        <w:t>：通过</w:t>
      </w:r>
      <w:r>
        <w:t>table</w:t>
      </w:r>
      <w:r>
        <w:rPr>
          <w:rFonts w:hint="eastAsia"/>
        </w:rPr>
        <w:t>缓存进行连接</w:t>
      </w:r>
    </w:p>
    <w:p w:rsidR="006F74BB" w:rsidRDefault="00354B5A">
      <w:pPr>
        <w:pStyle w:val="2"/>
        <w:numPr>
          <w:ilvl w:val="1"/>
          <w:numId w:val="0"/>
        </w:numPr>
        <w:tabs>
          <w:tab w:val="clear" w:pos="576"/>
        </w:tabs>
      </w:pPr>
      <w:bookmarkStart w:id="10" w:name="_Toc418690940"/>
      <w:bookmarkStart w:id="11" w:name="_Toc12167"/>
      <w:r>
        <w:rPr>
          <w:rFonts w:hint="eastAsia"/>
        </w:rPr>
        <w:t>2</w:t>
      </w:r>
      <w:r>
        <w:t xml:space="preserve">.3 </w:t>
      </w:r>
      <w:bookmarkEnd w:id="10"/>
      <w:r>
        <w:rPr>
          <w:rFonts w:hint="eastAsia"/>
        </w:rPr>
        <w:t>Web</w:t>
      </w:r>
      <w:r>
        <w:rPr>
          <w:rFonts w:hint="eastAsia"/>
        </w:rPr>
        <w:t>应用的性能测试</w:t>
      </w:r>
      <w:bookmarkEnd w:id="11"/>
    </w:p>
    <w:p w:rsidR="006F74BB" w:rsidRDefault="00354B5A">
      <w:pPr>
        <w:tabs>
          <w:tab w:val="left" w:pos="1460"/>
        </w:tabs>
      </w:pPr>
      <w:r>
        <w:rPr>
          <w:rFonts w:hint="eastAsia"/>
        </w:rPr>
        <w:t xml:space="preserve">    </w:t>
      </w:r>
      <w:r>
        <w:rPr>
          <w:rFonts w:hint="eastAsia"/>
        </w:rPr>
        <w:t>ngx_lua</w:t>
      </w:r>
      <w:r>
        <w:rPr>
          <w:rFonts w:hint="eastAsia"/>
        </w:rPr>
        <w:t>是基于</w:t>
      </w:r>
      <w:r>
        <w:rPr>
          <w:rFonts w:hint="eastAsia"/>
        </w:rPr>
        <w:t>nginx</w:t>
      </w:r>
      <w:r>
        <w:rPr>
          <w:rFonts w:hint="eastAsia"/>
        </w:rPr>
        <w:t>的扩展</w:t>
      </w:r>
      <w:r>
        <w:rPr>
          <w:rFonts w:hint="eastAsia"/>
        </w:rPr>
        <w:t xml:space="preserve"> nginx</w:t>
      </w:r>
      <w:r>
        <w:rPr>
          <w:rFonts w:hint="eastAsia"/>
        </w:rPr>
        <w:t>已经有无数家验证过，是个可靠的</w:t>
      </w:r>
      <w:r>
        <w:rPr>
          <w:rFonts w:hint="eastAsia"/>
        </w:rPr>
        <w:t>WEB</w:t>
      </w:r>
      <w:r>
        <w:rPr>
          <w:rFonts w:hint="eastAsia"/>
        </w:rPr>
        <w:t>应用。而且</w:t>
      </w:r>
      <w:r>
        <w:rPr>
          <w:rFonts w:hint="eastAsia"/>
        </w:rPr>
        <w:t xml:space="preserve">ngx_lua </w:t>
      </w:r>
      <w:r>
        <w:rPr>
          <w:rFonts w:hint="eastAsia"/>
        </w:rPr>
        <w:t>已经有很多广泛的应用。那么与其他脚本语言</w:t>
      </w:r>
      <w:r>
        <w:rPr>
          <w:rFonts w:hint="eastAsia"/>
        </w:rPr>
        <w:t xml:space="preserve">php, lua, python </w:t>
      </w:r>
      <w:r>
        <w:rPr>
          <w:rFonts w:hint="eastAsia"/>
        </w:rPr>
        <w:t>和</w:t>
      </w:r>
      <w:r>
        <w:rPr>
          <w:rFonts w:hint="eastAsia"/>
        </w:rPr>
        <w:t xml:space="preserve"> node.js</w:t>
      </w:r>
      <w:r>
        <w:rPr>
          <w:rFonts w:hint="eastAsia"/>
        </w:rPr>
        <w:t>在性能上有何优势。</w:t>
      </w:r>
      <w:r>
        <w:rPr>
          <w:rFonts w:hint="eastAsia"/>
        </w:rPr>
        <w:t>ngx_lua</w:t>
      </w:r>
      <w:r>
        <w:rPr>
          <w:rFonts w:hint="eastAsia"/>
        </w:rPr>
        <w:t>模型也是单线程的异步的事件驱动的，工作原理和</w:t>
      </w:r>
      <w:r>
        <w:rPr>
          <w:rFonts w:hint="eastAsia"/>
        </w:rPr>
        <w:t>nodejs</w:t>
      </w:r>
      <w:r>
        <w:rPr>
          <w:rFonts w:hint="eastAsia"/>
        </w:rPr>
        <w:t>相同，代码甚至比</w:t>
      </w:r>
      <w:r>
        <w:rPr>
          <w:rFonts w:hint="eastAsia"/>
        </w:rPr>
        <w:t>nodejs</w:t>
      </w:r>
      <w:r>
        <w:rPr>
          <w:rFonts w:hint="eastAsia"/>
        </w:rPr>
        <w:t>的异步回调更好写一些。通过并发我们对三个脚本语言进行</w:t>
      </w:r>
      <w:r>
        <w:rPr>
          <w:rFonts w:hint="eastAsia"/>
        </w:rPr>
        <w:t>了测试。</w:t>
      </w:r>
    </w:p>
    <w:p w:rsidR="006F74BB" w:rsidRDefault="00354B5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 w:hint="eastAsia"/>
          <w:color w:val="333333"/>
          <w:kern w:val="0"/>
        </w:rPr>
        <w:t>性能测试，</w:t>
      </w:r>
      <w:r>
        <w:rPr>
          <w:rFonts w:ascii="Consolas" w:hAnsi="Consolas" w:cs="Consolas"/>
          <w:color w:val="333333"/>
          <w:kern w:val="0"/>
        </w:rPr>
        <w:t>100</w:t>
      </w:r>
      <w:r>
        <w:rPr>
          <w:rFonts w:ascii="Consolas" w:hAnsi="Consolas" w:cs="Consolas" w:hint="eastAsia"/>
          <w:color w:val="333333"/>
          <w:kern w:val="0"/>
        </w:rPr>
        <w:t>并发</w:t>
      </w:r>
    </w:p>
    <w:p w:rsidR="006F74BB" w:rsidRDefault="00354B5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/>
          <w:color w:val="333333"/>
          <w:kern w:val="0"/>
        </w:rPr>
        <w:t>php:17400</w:t>
      </w:r>
    </w:p>
    <w:p w:rsidR="006F74BB" w:rsidRDefault="00354B5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/>
          <w:color w:val="333333"/>
          <w:kern w:val="0"/>
        </w:rPr>
        <w:t>nodejs:31197</w:t>
      </w:r>
    </w:p>
    <w:p w:rsidR="006F74BB" w:rsidRDefault="00354B5A">
      <w:pPr>
        <w:widowControl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hAnsi="Consolas" w:cs="Consolas"/>
          <w:color w:val="333333"/>
          <w:kern w:val="0"/>
        </w:rPr>
      </w:pPr>
      <w:r>
        <w:rPr>
          <w:rFonts w:ascii="Consolas" w:hAnsi="Consolas" w:cs="Consolas"/>
          <w:color w:val="333333"/>
          <w:kern w:val="0"/>
        </w:rPr>
        <w:t>ngx_lua:32628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，内存和</w:t>
      </w:r>
      <w:r>
        <w:rPr>
          <w:rFonts w:hint="eastAsia"/>
        </w:rPr>
        <w:t>Net</w:t>
      </w:r>
      <w:r>
        <w:rPr>
          <w:rFonts w:hint="eastAsia"/>
        </w:rPr>
        <w:t>的对比结果：</w:t>
      </w:r>
    </w:p>
    <w:p w:rsidR="006F74BB" w:rsidRDefault="00354B5A">
      <w:pPr>
        <w:pStyle w:val="a7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  <w:r>
        <w:lastRenderedPageBreak/>
        <w:pict>
          <v:shape id="图片 15" o:spid="_x0000_i1036" type="#_x0000_t75" style="width:426.85pt;height:294.1pt">
            <v:imagedata r:id="rId32" o:title=""/>
          </v:shape>
        </w:pict>
      </w:r>
    </w:p>
    <w:p w:rsidR="006F74BB" w:rsidRDefault="006F74BB">
      <w:pPr>
        <w:pStyle w:val="a7"/>
        <w:shd w:val="clear" w:color="auto" w:fill="FFFFFF"/>
        <w:spacing w:before="0" w:beforeAutospacing="0" w:after="150" w:afterAutospacing="0" w:line="336" w:lineRule="atLeast"/>
        <w:rPr>
          <w:rFonts w:ascii="Helvetica" w:hAnsi="Helvetica"/>
          <w:color w:val="333333"/>
        </w:rPr>
      </w:pPr>
    </w:p>
    <w:p w:rsidR="006F74BB" w:rsidRDefault="00354B5A">
      <w:pPr>
        <w:tabs>
          <w:tab w:val="left" w:pos="1460"/>
        </w:tabs>
      </w:pPr>
      <w:r>
        <w:rPr>
          <w:rFonts w:hint="eastAsia"/>
        </w:rPr>
        <w:t>存在的缺点：</w:t>
      </w:r>
      <w:r>
        <w:rPr>
          <w:rFonts w:hint="eastAsia"/>
        </w:rPr>
        <w:t>lua</w:t>
      </w:r>
      <w:r>
        <w:rPr>
          <w:rFonts w:hint="eastAsia"/>
        </w:rPr>
        <w:t>确实是很快，不过也有缺点就是</w:t>
      </w:r>
      <w:r>
        <w:rPr>
          <w:rFonts w:hint="eastAsia"/>
        </w:rPr>
        <w:t>lua</w:t>
      </w:r>
      <w:r>
        <w:rPr>
          <w:rFonts w:hint="eastAsia"/>
        </w:rPr>
        <w:t>的文件处理很弱</w:t>
      </w:r>
      <w:r>
        <w:rPr>
          <w:rFonts w:hint="eastAsia"/>
        </w:rPr>
        <w:t xml:space="preserve">, </w:t>
      </w:r>
      <w:r>
        <w:rPr>
          <w:rFonts w:hint="eastAsia"/>
        </w:rPr>
        <w:t>各种库非常的少。</w:t>
      </w:r>
    </w:p>
    <w:p w:rsidR="006F74BB" w:rsidRDefault="00354B5A">
      <w:pPr>
        <w:tabs>
          <w:tab w:val="left" w:pos="1460"/>
        </w:tabs>
      </w:pPr>
      <w:r>
        <w:rPr>
          <w:rFonts w:hint="eastAsia"/>
        </w:rPr>
        <w:t>测试结果：</w:t>
      </w:r>
      <w:r>
        <w:rPr>
          <w:rFonts w:hint="eastAsia"/>
        </w:rPr>
        <w:t>nodejs</w:t>
      </w:r>
      <w:r>
        <w:rPr>
          <w:rFonts w:hint="eastAsia"/>
        </w:rPr>
        <w:t>占用</w:t>
      </w:r>
      <w:r>
        <w:rPr>
          <w:rFonts w:hint="eastAsia"/>
        </w:rPr>
        <w:t>CPU</w:t>
      </w:r>
      <w:r>
        <w:rPr>
          <w:rFonts w:hint="eastAsia"/>
        </w:rPr>
        <w:t>比</w:t>
      </w:r>
      <w:r>
        <w:rPr>
          <w:rFonts w:hint="eastAsia"/>
        </w:rPr>
        <w:t>lua</w:t>
      </w:r>
      <w:r>
        <w:rPr>
          <w:rFonts w:hint="eastAsia"/>
        </w:rPr>
        <w:t>高一些，</w:t>
      </w:r>
      <w:r>
        <w:rPr>
          <w:rFonts w:hint="eastAsia"/>
        </w:rPr>
        <w:t>nodejs</w:t>
      </w:r>
      <w:r>
        <w:rPr>
          <w:rFonts w:hint="eastAsia"/>
        </w:rPr>
        <w:t>与</w:t>
      </w:r>
      <w:r>
        <w:rPr>
          <w:rFonts w:hint="eastAsia"/>
        </w:rPr>
        <w:t>ngx_lua</w:t>
      </w:r>
      <w:r>
        <w:rPr>
          <w:rFonts w:hint="eastAsia"/>
        </w:rPr>
        <w:t>二者占用内存不变</w:t>
      </w:r>
      <w:r>
        <w:rPr>
          <w:rFonts w:hint="eastAsia"/>
        </w:rPr>
        <w:t>(</w:t>
      </w:r>
      <w:r>
        <w:rPr>
          <w:rFonts w:hint="eastAsia"/>
        </w:rPr>
        <w:t>在处理同一业务逻辑时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占用内存不稳定（可能跟多线程有关，连接数越多，内存占用越多）并发请求数</w:t>
      </w:r>
      <w:r>
        <w:rPr>
          <w:rFonts w:hint="eastAsia"/>
        </w:rPr>
        <w:t>lua/nodejs</w:t>
      </w:r>
      <w:r>
        <w:rPr>
          <w:rFonts w:hint="eastAsia"/>
        </w:rPr>
        <w:t>相当，均比</w:t>
      </w:r>
      <w:r>
        <w:rPr>
          <w:rFonts w:hint="eastAsia"/>
        </w:rPr>
        <w:t>php</w:t>
      </w:r>
      <w:r>
        <w:rPr>
          <w:rFonts w:hint="eastAsia"/>
        </w:rPr>
        <w:t>快一倍。资源占用上</w:t>
      </w:r>
      <w:r>
        <w:rPr>
          <w:rFonts w:hint="eastAsia"/>
        </w:rPr>
        <w:t>lua</w:t>
      </w:r>
      <w:r>
        <w:rPr>
          <w:rFonts w:hint="eastAsia"/>
        </w:rPr>
        <w:t>最少，</w:t>
      </w:r>
      <w:r>
        <w:rPr>
          <w:rFonts w:hint="eastAsia"/>
        </w:rPr>
        <w:t>nodejs</w:t>
      </w:r>
      <w:r>
        <w:rPr>
          <w:rFonts w:hint="eastAsia"/>
        </w:rPr>
        <w:t>次之，二者对内存并不贪婪，</w:t>
      </w:r>
      <w:r>
        <w:rPr>
          <w:rFonts w:hint="eastAsia"/>
        </w:rPr>
        <w:t>php</w:t>
      </w:r>
      <w:r>
        <w:rPr>
          <w:rFonts w:hint="eastAsia"/>
        </w:rPr>
        <w:t>占用最多且不稳定。</w:t>
      </w:r>
    </w:p>
    <w:p w:rsidR="006F74BB" w:rsidRDefault="006F74BB">
      <w:pPr>
        <w:tabs>
          <w:tab w:val="left" w:pos="1460"/>
        </w:tabs>
      </w:pPr>
    </w:p>
    <w:sectPr w:rsidR="006F74BB">
      <w:headerReference w:type="default" r:id="rId33"/>
      <w:footerReference w:type="default" r:id="rId34"/>
      <w:pgSz w:w="11906" w:h="16838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B5A" w:rsidRDefault="00354B5A">
      <w:pPr>
        <w:spacing w:line="240" w:lineRule="auto"/>
      </w:pPr>
      <w:r>
        <w:separator/>
      </w:r>
    </w:p>
  </w:endnote>
  <w:endnote w:type="continuationSeparator" w:id="0">
    <w:p w:rsidR="00354B5A" w:rsidRDefault="00354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B" w:rsidRDefault="00354B5A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</w:rPr>
      <w:t>2</w:t>
    </w:r>
    <w:r>
      <w:fldChar w:fldCharType="end"/>
    </w:r>
  </w:p>
  <w:p w:rsidR="006F74BB" w:rsidRDefault="006F74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B" w:rsidRDefault="006F74B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B" w:rsidRDefault="00354B5A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166E05">
      <w:rPr>
        <w:rStyle w:val="aa"/>
        <w:noProof/>
      </w:rPr>
      <w:t>I</w:t>
    </w:r>
    <w:r>
      <w:fldChar w:fldCharType="end"/>
    </w:r>
  </w:p>
  <w:p w:rsidR="006F74BB" w:rsidRDefault="006F74BB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B" w:rsidRDefault="00354B5A">
    <w:pPr>
      <w:pStyle w:val="a5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166E05">
      <w:rPr>
        <w:rStyle w:val="aa"/>
        <w:noProof/>
      </w:rPr>
      <w:t>6</w:t>
    </w:r>
    <w:r>
      <w:fldChar w:fldCharType="end"/>
    </w:r>
  </w:p>
  <w:p w:rsidR="006F74BB" w:rsidRDefault="006F74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B5A" w:rsidRDefault="00354B5A">
      <w:pPr>
        <w:spacing w:line="240" w:lineRule="auto"/>
      </w:pPr>
      <w:r>
        <w:separator/>
      </w:r>
    </w:p>
  </w:footnote>
  <w:footnote w:type="continuationSeparator" w:id="0">
    <w:p w:rsidR="00354B5A" w:rsidRDefault="00354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B" w:rsidRDefault="00354B5A">
    <w:pPr>
      <w:pStyle w:val="a6"/>
    </w:pPr>
    <w:r>
      <w:rPr>
        <w:rFonts w:hint="eastAsia"/>
      </w:rPr>
      <w:t>&lt;&lt;LUA&gt;&gt;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测试规格说明书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7500"/>
    <w:rsid w:val="000036CB"/>
    <w:rsid w:val="00013DD2"/>
    <w:rsid w:val="000317DE"/>
    <w:rsid w:val="00031898"/>
    <w:rsid w:val="0004530C"/>
    <w:rsid w:val="00061F07"/>
    <w:rsid w:val="00064A91"/>
    <w:rsid w:val="000714DC"/>
    <w:rsid w:val="00071A73"/>
    <w:rsid w:val="00076C51"/>
    <w:rsid w:val="000A1098"/>
    <w:rsid w:val="000B4346"/>
    <w:rsid w:val="000C09CE"/>
    <w:rsid w:val="000D2F70"/>
    <w:rsid w:val="000D2FAF"/>
    <w:rsid w:val="000D668C"/>
    <w:rsid w:val="000D6F94"/>
    <w:rsid w:val="000E7716"/>
    <w:rsid w:val="00103942"/>
    <w:rsid w:val="001076F6"/>
    <w:rsid w:val="00122DA4"/>
    <w:rsid w:val="0013799B"/>
    <w:rsid w:val="00151DA9"/>
    <w:rsid w:val="00151EC6"/>
    <w:rsid w:val="00166E05"/>
    <w:rsid w:val="00166ED8"/>
    <w:rsid w:val="00173FB7"/>
    <w:rsid w:val="00175779"/>
    <w:rsid w:val="00184360"/>
    <w:rsid w:val="001904A4"/>
    <w:rsid w:val="001A2C3F"/>
    <w:rsid w:val="001B002F"/>
    <w:rsid w:val="001B2CF3"/>
    <w:rsid w:val="001B5AB7"/>
    <w:rsid w:val="001C054B"/>
    <w:rsid w:val="001D2F30"/>
    <w:rsid w:val="001D385D"/>
    <w:rsid w:val="001D3948"/>
    <w:rsid w:val="001E1C21"/>
    <w:rsid w:val="001F0ACB"/>
    <w:rsid w:val="001F4DD8"/>
    <w:rsid w:val="00201E49"/>
    <w:rsid w:val="002311C2"/>
    <w:rsid w:val="00244CED"/>
    <w:rsid w:val="00252C52"/>
    <w:rsid w:val="00261C41"/>
    <w:rsid w:val="0026344A"/>
    <w:rsid w:val="00271889"/>
    <w:rsid w:val="002767F0"/>
    <w:rsid w:val="00276E5F"/>
    <w:rsid w:val="00290E2F"/>
    <w:rsid w:val="002B6474"/>
    <w:rsid w:val="002D7A0B"/>
    <w:rsid w:val="002E09AE"/>
    <w:rsid w:val="002E22C7"/>
    <w:rsid w:val="00303433"/>
    <w:rsid w:val="00316A52"/>
    <w:rsid w:val="00321ACE"/>
    <w:rsid w:val="00351799"/>
    <w:rsid w:val="0035226F"/>
    <w:rsid w:val="00354B5A"/>
    <w:rsid w:val="0036064B"/>
    <w:rsid w:val="00370074"/>
    <w:rsid w:val="003745C3"/>
    <w:rsid w:val="003763AD"/>
    <w:rsid w:val="0038143A"/>
    <w:rsid w:val="0038208B"/>
    <w:rsid w:val="003C657C"/>
    <w:rsid w:val="003E13CE"/>
    <w:rsid w:val="003F1322"/>
    <w:rsid w:val="003F2343"/>
    <w:rsid w:val="00413DF1"/>
    <w:rsid w:val="00426474"/>
    <w:rsid w:val="004357D1"/>
    <w:rsid w:val="00455B25"/>
    <w:rsid w:val="004633BA"/>
    <w:rsid w:val="00483270"/>
    <w:rsid w:val="00496230"/>
    <w:rsid w:val="004963BE"/>
    <w:rsid w:val="004A658C"/>
    <w:rsid w:val="004D4FE0"/>
    <w:rsid w:val="004F34C6"/>
    <w:rsid w:val="004F4A98"/>
    <w:rsid w:val="005018E1"/>
    <w:rsid w:val="00507585"/>
    <w:rsid w:val="00520E5B"/>
    <w:rsid w:val="0053032B"/>
    <w:rsid w:val="005312DE"/>
    <w:rsid w:val="00532D84"/>
    <w:rsid w:val="00542B26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C280F"/>
    <w:rsid w:val="005D6644"/>
    <w:rsid w:val="005E0155"/>
    <w:rsid w:val="005E39CC"/>
    <w:rsid w:val="005E592E"/>
    <w:rsid w:val="005F11BD"/>
    <w:rsid w:val="00600D22"/>
    <w:rsid w:val="00620B09"/>
    <w:rsid w:val="00630C0A"/>
    <w:rsid w:val="006345E8"/>
    <w:rsid w:val="006460DB"/>
    <w:rsid w:val="0064621A"/>
    <w:rsid w:val="0065185D"/>
    <w:rsid w:val="00660BCF"/>
    <w:rsid w:val="00664898"/>
    <w:rsid w:val="00664BF1"/>
    <w:rsid w:val="00677632"/>
    <w:rsid w:val="00692024"/>
    <w:rsid w:val="00697463"/>
    <w:rsid w:val="006A3D96"/>
    <w:rsid w:val="006B4B00"/>
    <w:rsid w:val="006C2F28"/>
    <w:rsid w:val="006E4CED"/>
    <w:rsid w:val="006F0A7C"/>
    <w:rsid w:val="006F74BB"/>
    <w:rsid w:val="0071197A"/>
    <w:rsid w:val="00734CA8"/>
    <w:rsid w:val="00734FF8"/>
    <w:rsid w:val="00740B66"/>
    <w:rsid w:val="007551AD"/>
    <w:rsid w:val="007636CB"/>
    <w:rsid w:val="00771A04"/>
    <w:rsid w:val="007871BF"/>
    <w:rsid w:val="00787B01"/>
    <w:rsid w:val="007A239D"/>
    <w:rsid w:val="007A44B8"/>
    <w:rsid w:val="007A6D81"/>
    <w:rsid w:val="007B5F05"/>
    <w:rsid w:val="007D49CB"/>
    <w:rsid w:val="007E5D55"/>
    <w:rsid w:val="007E64A5"/>
    <w:rsid w:val="007F6E74"/>
    <w:rsid w:val="00801916"/>
    <w:rsid w:val="00807358"/>
    <w:rsid w:val="00813DC1"/>
    <w:rsid w:val="008163F2"/>
    <w:rsid w:val="00822DC3"/>
    <w:rsid w:val="00824C66"/>
    <w:rsid w:val="00835383"/>
    <w:rsid w:val="0084015A"/>
    <w:rsid w:val="0086252B"/>
    <w:rsid w:val="008703EA"/>
    <w:rsid w:val="00870FA2"/>
    <w:rsid w:val="00883C53"/>
    <w:rsid w:val="00885713"/>
    <w:rsid w:val="00887B4F"/>
    <w:rsid w:val="00896768"/>
    <w:rsid w:val="00896D5C"/>
    <w:rsid w:val="008D0267"/>
    <w:rsid w:val="008D15E9"/>
    <w:rsid w:val="008E19D8"/>
    <w:rsid w:val="008E6AAF"/>
    <w:rsid w:val="008F3B6B"/>
    <w:rsid w:val="008F6587"/>
    <w:rsid w:val="00911E3C"/>
    <w:rsid w:val="00922B88"/>
    <w:rsid w:val="00944A64"/>
    <w:rsid w:val="00944F17"/>
    <w:rsid w:val="009531BB"/>
    <w:rsid w:val="00961FCF"/>
    <w:rsid w:val="00972D83"/>
    <w:rsid w:val="00984BC8"/>
    <w:rsid w:val="009A2AD3"/>
    <w:rsid w:val="009B0413"/>
    <w:rsid w:val="009D17EC"/>
    <w:rsid w:val="009D5608"/>
    <w:rsid w:val="009F4157"/>
    <w:rsid w:val="00A01EAA"/>
    <w:rsid w:val="00A14033"/>
    <w:rsid w:val="00A20BBB"/>
    <w:rsid w:val="00A36BEB"/>
    <w:rsid w:val="00A4118A"/>
    <w:rsid w:val="00A4513B"/>
    <w:rsid w:val="00A50ECD"/>
    <w:rsid w:val="00A5542A"/>
    <w:rsid w:val="00A57B6A"/>
    <w:rsid w:val="00A60621"/>
    <w:rsid w:val="00A727CE"/>
    <w:rsid w:val="00A73D7B"/>
    <w:rsid w:val="00A75542"/>
    <w:rsid w:val="00A80968"/>
    <w:rsid w:val="00A84898"/>
    <w:rsid w:val="00A84AFC"/>
    <w:rsid w:val="00A87B00"/>
    <w:rsid w:val="00AB3D78"/>
    <w:rsid w:val="00AB5DA1"/>
    <w:rsid w:val="00AB70E2"/>
    <w:rsid w:val="00AD2EBF"/>
    <w:rsid w:val="00AD5FE6"/>
    <w:rsid w:val="00B05637"/>
    <w:rsid w:val="00B26BB1"/>
    <w:rsid w:val="00B530B4"/>
    <w:rsid w:val="00B611DC"/>
    <w:rsid w:val="00B71B87"/>
    <w:rsid w:val="00B75113"/>
    <w:rsid w:val="00B84787"/>
    <w:rsid w:val="00B87983"/>
    <w:rsid w:val="00B97EC5"/>
    <w:rsid w:val="00BC2EE0"/>
    <w:rsid w:val="00BC3236"/>
    <w:rsid w:val="00BD0CD6"/>
    <w:rsid w:val="00BE1969"/>
    <w:rsid w:val="00BF6899"/>
    <w:rsid w:val="00BF7508"/>
    <w:rsid w:val="00C13FF2"/>
    <w:rsid w:val="00C232F8"/>
    <w:rsid w:val="00C245F2"/>
    <w:rsid w:val="00C30508"/>
    <w:rsid w:val="00C339F2"/>
    <w:rsid w:val="00C35570"/>
    <w:rsid w:val="00C53F5D"/>
    <w:rsid w:val="00C71709"/>
    <w:rsid w:val="00C8025D"/>
    <w:rsid w:val="00C82959"/>
    <w:rsid w:val="00C9294B"/>
    <w:rsid w:val="00CB1481"/>
    <w:rsid w:val="00CB6667"/>
    <w:rsid w:val="00CB7500"/>
    <w:rsid w:val="00CC136F"/>
    <w:rsid w:val="00CC26CF"/>
    <w:rsid w:val="00CD5C66"/>
    <w:rsid w:val="00CE6BF5"/>
    <w:rsid w:val="00CF3864"/>
    <w:rsid w:val="00CF4B64"/>
    <w:rsid w:val="00CF4FB7"/>
    <w:rsid w:val="00D141BB"/>
    <w:rsid w:val="00D2429E"/>
    <w:rsid w:val="00D312E4"/>
    <w:rsid w:val="00D46DEA"/>
    <w:rsid w:val="00D5478E"/>
    <w:rsid w:val="00D54958"/>
    <w:rsid w:val="00D73BC1"/>
    <w:rsid w:val="00D86014"/>
    <w:rsid w:val="00D91842"/>
    <w:rsid w:val="00D95BF9"/>
    <w:rsid w:val="00D9735D"/>
    <w:rsid w:val="00DB4C02"/>
    <w:rsid w:val="00DC66C5"/>
    <w:rsid w:val="00DC7780"/>
    <w:rsid w:val="00DD1958"/>
    <w:rsid w:val="00DE6C27"/>
    <w:rsid w:val="00DF1E90"/>
    <w:rsid w:val="00E1501D"/>
    <w:rsid w:val="00E16160"/>
    <w:rsid w:val="00E17644"/>
    <w:rsid w:val="00E3290D"/>
    <w:rsid w:val="00E4191B"/>
    <w:rsid w:val="00E55361"/>
    <w:rsid w:val="00E61111"/>
    <w:rsid w:val="00E65A59"/>
    <w:rsid w:val="00E673FD"/>
    <w:rsid w:val="00E8629B"/>
    <w:rsid w:val="00E86812"/>
    <w:rsid w:val="00E878D0"/>
    <w:rsid w:val="00E90E33"/>
    <w:rsid w:val="00EA2B25"/>
    <w:rsid w:val="00ED4B76"/>
    <w:rsid w:val="00EE67BB"/>
    <w:rsid w:val="00EF652E"/>
    <w:rsid w:val="00F14FCC"/>
    <w:rsid w:val="00F24F16"/>
    <w:rsid w:val="00F32712"/>
    <w:rsid w:val="00F54052"/>
    <w:rsid w:val="00F77D8C"/>
    <w:rsid w:val="00F8174B"/>
    <w:rsid w:val="00F83322"/>
    <w:rsid w:val="00F95C7B"/>
    <w:rsid w:val="00FA0930"/>
    <w:rsid w:val="00FA29FF"/>
    <w:rsid w:val="00FA2B25"/>
    <w:rsid w:val="00FA5174"/>
    <w:rsid w:val="00FC1B61"/>
    <w:rsid w:val="00FC24ED"/>
    <w:rsid w:val="00FC2578"/>
    <w:rsid w:val="00FC3A0C"/>
    <w:rsid w:val="00FE1960"/>
    <w:rsid w:val="00FE40FF"/>
    <w:rsid w:val="03B34FA0"/>
    <w:rsid w:val="094D3053"/>
    <w:rsid w:val="0EF33893"/>
    <w:rsid w:val="110235F3"/>
    <w:rsid w:val="14A46FED"/>
    <w:rsid w:val="14C55008"/>
    <w:rsid w:val="15574892"/>
    <w:rsid w:val="1AB93CD4"/>
    <w:rsid w:val="1C1921A6"/>
    <w:rsid w:val="2A7862B9"/>
    <w:rsid w:val="2C6922ED"/>
    <w:rsid w:val="31044BF9"/>
    <w:rsid w:val="35F2150E"/>
    <w:rsid w:val="36E9753F"/>
    <w:rsid w:val="38681F18"/>
    <w:rsid w:val="398F537C"/>
    <w:rsid w:val="39D80E75"/>
    <w:rsid w:val="3E63133A"/>
    <w:rsid w:val="3ECE0618"/>
    <w:rsid w:val="3FC41E29"/>
    <w:rsid w:val="44D9097B"/>
    <w:rsid w:val="45337098"/>
    <w:rsid w:val="459425B5"/>
    <w:rsid w:val="4BB53DC4"/>
    <w:rsid w:val="50BD1283"/>
    <w:rsid w:val="54B92D8D"/>
    <w:rsid w:val="57243206"/>
    <w:rsid w:val="5921524A"/>
    <w:rsid w:val="61F24CBE"/>
    <w:rsid w:val="629D5157"/>
    <w:rsid w:val="672E29D7"/>
    <w:rsid w:val="6FD8258B"/>
    <w:rsid w:val="70115BE8"/>
    <w:rsid w:val="756C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F481D08-6359-450B-8A91-61476EEC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left" w:pos="360"/>
        <w:tab w:val="left" w:pos="720"/>
        <w:tab w:val="right" w:leader="dot" w:pos="8320"/>
      </w:tabs>
    </w:pPr>
  </w:style>
  <w:style w:type="paragraph" w:styleId="20">
    <w:name w:val="toc 2"/>
    <w:basedOn w:val="a"/>
    <w:next w:val="a"/>
    <w:uiPriority w:val="39"/>
    <w:pPr>
      <w:tabs>
        <w:tab w:val="left" w:pos="924"/>
        <w:tab w:val="right" w:leader="dot" w:pos="8320"/>
      </w:tabs>
      <w:ind w:leftChars="200" w:left="420"/>
    </w:pPr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8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Strong"/>
    <w:uiPriority w:val="22"/>
    <w:qFormat/>
    <w:rPr>
      <w:b/>
      <w:bCs/>
    </w:rPr>
  </w:style>
  <w:style w:type="character" w:styleId="aa">
    <w:name w:val="page number"/>
    <w:basedOn w:val="a0"/>
  </w:style>
  <w:style w:type="character" w:styleId="ab">
    <w:name w:val="Hyperlink"/>
    <w:uiPriority w:val="99"/>
    <w:rPr>
      <w:color w:val="0000FF"/>
      <w:u w:val="single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basedOn w:val="a"/>
    <w:uiPriority w:val="34"/>
    <w:qFormat/>
    <w:pPr>
      <w:ind w:firstLineChars="200" w:firstLine="420"/>
    </w:pPr>
  </w:style>
  <w:style w:type="paragraph" w:customStyle="1" w:styleId="Char0">
    <w:name w:val="Char (文字) (文字)"/>
    <w:basedOn w:val="a4"/>
    <w:semiHidden/>
    <w:rPr>
      <w:rFonts w:ascii="Tahoma" w:hAnsi="Tahoma"/>
    </w:rPr>
  </w:style>
  <w:style w:type="paragraph" w:customStyle="1" w:styleId="ae">
    <w:name w:val="表编号"/>
    <w:basedOn w:val="af"/>
  </w:style>
  <w:style w:type="paragraph" w:customStyle="1" w:styleId="af">
    <w:name w:val="图编号"/>
    <w:basedOn w:val="a"/>
    <w:pPr>
      <w:jc w:val="center"/>
    </w:pPr>
    <w:rPr>
      <w:sz w:val="21"/>
      <w:szCs w:val="21"/>
    </w:rPr>
  </w:style>
  <w:style w:type="character" w:customStyle="1" w:styleId="Char">
    <w:name w:val="标题 Char"/>
    <w:link w:val="a8"/>
    <w:rPr>
      <w:rFonts w:ascii="Calibri Light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link w:val="HTML"/>
    <w:uiPriority w:val="99"/>
    <w:rPr>
      <w:rFonts w:ascii="宋体" w:hAnsi="宋体" w:cs="宋体"/>
      <w:sz w:val="2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http://www.buaa.edu.cn/images/buaa_1.gif" TargetMode="External"/><Relationship Id="rId14" Type="http://schemas.openxmlformats.org/officeDocument/2006/relationships/footer" Target="footer3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545</Words>
  <Characters>3108</Characters>
  <Application>Microsoft Office Word</Application>
  <DocSecurity>0</DocSecurity>
  <Lines>25</Lines>
  <Paragraphs>7</Paragraphs>
  <ScaleCrop>false</ScaleCrop>
  <Company>buaa</Company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thbin</dc:creator>
  <cp:lastModifiedBy>YanShizeng</cp:lastModifiedBy>
  <cp:revision>4</cp:revision>
  <cp:lastPrinted>2015-05-13T10:09:00Z</cp:lastPrinted>
  <dcterms:created xsi:type="dcterms:W3CDTF">2015-05-13T10:43:00Z</dcterms:created>
  <dcterms:modified xsi:type="dcterms:W3CDTF">2015-06-17T13:07:00Z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